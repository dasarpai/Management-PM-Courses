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aps/>
          <w:sz w:val="20"/>
          <w:szCs w:val="24"/>
        </w:rPr>
        <w:id w:val="101900718"/>
        <w:docPartObj>
          <w:docPartGallery w:val="Cover Pages"/>
          <w:docPartUnique/>
        </w:docPartObj>
      </w:sdtPr>
      <w:sdtEndPr>
        <w:rPr>
          <w:rFonts w:ascii="Arial" w:eastAsia="Times New Roman" w:hAnsi="Arial" w:cs="Times New Roman"/>
          <w:iCs/>
          <w:caps w:val="0"/>
          <w:szCs w:val="26"/>
        </w:rPr>
      </w:sdtEndPr>
      <w:sdtContent>
        <w:tbl>
          <w:tblPr>
            <w:tblW w:w="5000" w:type="pct"/>
            <w:jc w:val="center"/>
            <w:tblLook w:val="04A0" w:firstRow="1" w:lastRow="0" w:firstColumn="1" w:lastColumn="0" w:noHBand="0" w:noVBand="1"/>
          </w:tblPr>
          <w:tblGrid>
            <w:gridCol w:w="9243"/>
          </w:tblGrid>
          <w:tr w:rsidR="004D38F1">
            <w:trPr>
              <w:trHeight w:val="2880"/>
              <w:jc w:val="center"/>
            </w:trPr>
            <w:tc>
              <w:tcPr>
                <w:tcW w:w="5000" w:type="pct"/>
              </w:tcPr>
              <w:p w:rsidR="004D38F1" w:rsidRDefault="001F4240" w:rsidP="004D38F1">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4D38F1">
                      <w:rPr>
                        <w:rFonts w:asciiTheme="majorHAnsi" w:eastAsiaTheme="majorEastAsia" w:hAnsiTheme="majorHAnsi" w:cstheme="majorBidi"/>
                        <w:caps/>
                      </w:rPr>
                      <w:t>INTERNATIONAL SOCIETY FOR KRISHNA CONSCIOUSNESS, BANGALORE</w:t>
                    </w:r>
                  </w:sdtContent>
                </w:sdt>
              </w:p>
              <w:p w:rsidR="004D38F1" w:rsidRPr="004D38F1" w:rsidRDefault="004D38F1" w:rsidP="00B967B3">
                <w:pPr>
                  <w:rPr>
                    <w:rFonts w:eastAsiaTheme="majorEastAsia"/>
                  </w:rPr>
                </w:pPr>
              </w:p>
              <w:p w:rsidR="004D38F1" w:rsidRDefault="004D38F1" w:rsidP="00B967B3">
                <w:pPr>
                  <w:rPr>
                    <w:rFonts w:eastAsiaTheme="majorEastAsia"/>
                  </w:rPr>
                </w:pPr>
              </w:p>
              <w:p w:rsidR="004D38F1" w:rsidRDefault="00E33229" w:rsidP="006F195D">
                <w:pPr>
                  <w:jc w:val="center"/>
                  <w:rPr>
                    <w:rFonts w:eastAsiaTheme="majorEastAsia"/>
                  </w:rPr>
                </w:pPr>
                <w:r w:rsidRPr="00E33229">
                  <w:rPr>
                    <w:rFonts w:eastAsiaTheme="majorEastAsia"/>
                    <w:noProof/>
                    <w:lang w:bidi="hi-IN"/>
                  </w:rPr>
                  <w:drawing>
                    <wp:inline distT="0" distB="0" distL="0" distR="0" wp14:anchorId="4F6AFFF3" wp14:editId="56E9E28B">
                      <wp:extent cx="1601646" cy="598488"/>
                      <wp:effectExtent l="19050" t="0" r="0" b="0"/>
                      <wp:docPr id="1" name="Picture 1" descr="ISKCON Bangalore"/>
                      <wp:cNvGraphicFramePr/>
                      <a:graphic xmlns:a="http://schemas.openxmlformats.org/drawingml/2006/main">
                        <a:graphicData uri="http://schemas.openxmlformats.org/drawingml/2006/picture">
                          <pic:pic xmlns:pic="http://schemas.openxmlformats.org/drawingml/2006/picture">
                            <pic:nvPicPr>
                              <pic:cNvPr id="10" name="Picture 2" descr="ISKCON Bangalore"/>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601646" cy="598488"/>
                              </a:xfrm>
                              <a:prstGeom prst="rect">
                                <a:avLst/>
                              </a:prstGeom>
                              <a:noFill/>
                              <a:ln w="9525">
                                <a:noFill/>
                                <a:miter lim="800000"/>
                                <a:headEnd/>
                                <a:tailEnd/>
                              </a:ln>
                            </pic:spPr>
                          </pic:pic>
                        </a:graphicData>
                      </a:graphic>
                    </wp:inline>
                  </w:drawing>
                </w:r>
              </w:p>
              <w:p w:rsidR="00536359" w:rsidRDefault="00536359" w:rsidP="006F195D">
                <w:pPr>
                  <w:jc w:val="center"/>
                  <w:rPr>
                    <w:rFonts w:eastAsiaTheme="majorEastAsia"/>
                  </w:rPr>
                </w:pPr>
              </w:p>
              <w:p w:rsidR="00536359" w:rsidRDefault="00536359" w:rsidP="006F195D">
                <w:pPr>
                  <w:jc w:val="center"/>
                  <w:rPr>
                    <w:rFonts w:eastAsiaTheme="majorEastAsia"/>
                  </w:rPr>
                </w:pPr>
              </w:p>
              <w:p w:rsidR="00536359" w:rsidRDefault="00536359" w:rsidP="006F195D">
                <w:pPr>
                  <w:jc w:val="center"/>
                  <w:rPr>
                    <w:rFonts w:eastAsiaTheme="majorEastAsia"/>
                  </w:rPr>
                </w:pPr>
              </w:p>
              <w:p w:rsidR="00536359" w:rsidRDefault="00536359" w:rsidP="006F195D">
                <w:pPr>
                  <w:jc w:val="center"/>
                  <w:rPr>
                    <w:rFonts w:eastAsiaTheme="majorEastAsia"/>
                  </w:rPr>
                </w:pPr>
              </w:p>
              <w:p w:rsidR="00536359" w:rsidRDefault="00536359" w:rsidP="006F195D">
                <w:pPr>
                  <w:jc w:val="center"/>
                  <w:rPr>
                    <w:rFonts w:eastAsiaTheme="majorEastAsia"/>
                  </w:rPr>
                </w:pPr>
              </w:p>
              <w:p w:rsidR="00536359" w:rsidRDefault="00536359" w:rsidP="006F195D">
                <w:pPr>
                  <w:jc w:val="center"/>
                  <w:rPr>
                    <w:rFonts w:eastAsiaTheme="majorEastAsia"/>
                  </w:rPr>
                </w:pPr>
              </w:p>
              <w:p w:rsidR="00536359" w:rsidRDefault="00536359" w:rsidP="006F195D">
                <w:pPr>
                  <w:jc w:val="center"/>
                  <w:rPr>
                    <w:rFonts w:eastAsiaTheme="majorEastAsia"/>
                  </w:rPr>
                </w:pPr>
              </w:p>
              <w:p w:rsidR="00536359" w:rsidRPr="004D38F1" w:rsidRDefault="00536359" w:rsidP="006F195D">
                <w:pPr>
                  <w:jc w:val="center"/>
                  <w:rPr>
                    <w:rFonts w:eastAsiaTheme="majorEastAsia"/>
                  </w:rPr>
                </w:pPr>
              </w:p>
            </w:tc>
          </w:tr>
          <w:tr w:rsidR="004D38F1">
            <w:trPr>
              <w:trHeight w:val="1440"/>
              <w:jc w:val="center"/>
            </w:trPr>
            <w:sdt>
              <w:sdtPr>
                <w:rPr>
                  <w:rStyle w:val="TitleChar"/>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4D38F1" w:rsidRDefault="00427A13" w:rsidP="00427A13">
                    <w:pPr>
                      <w:pStyle w:val="NoSpacing"/>
                      <w:jc w:val="center"/>
                      <w:rPr>
                        <w:rFonts w:asciiTheme="majorHAnsi" w:eastAsiaTheme="majorEastAsia" w:hAnsiTheme="majorHAnsi" w:cstheme="majorBidi"/>
                        <w:sz w:val="80"/>
                        <w:szCs w:val="80"/>
                      </w:rPr>
                    </w:pPr>
                    <w:r>
                      <w:rPr>
                        <w:rStyle w:val="TitleChar"/>
                      </w:rPr>
                      <w:t>ISMS</w:t>
                    </w:r>
                    <w:r w:rsidR="001970CE">
                      <w:rPr>
                        <w:rStyle w:val="TitleChar"/>
                      </w:rPr>
                      <w:t xml:space="preserve"> </w:t>
                    </w:r>
                    <w:r w:rsidR="00BE03E6">
                      <w:rPr>
                        <w:rStyle w:val="TitleChar"/>
                      </w:rPr>
                      <w:t>Policy</w:t>
                    </w:r>
                  </w:p>
                </w:tc>
              </w:sdtContent>
            </w:sdt>
          </w:tr>
          <w:tr w:rsidR="004D38F1">
            <w:trPr>
              <w:trHeight w:val="720"/>
              <w:jc w:val="center"/>
            </w:trPr>
            <w:sdt>
              <w:sdtPr>
                <w:rPr>
                  <w:rFonts w:asciiTheme="majorHAnsi" w:eastAsiaTheme="majorEastAsia" w:hAnsiTheme="majorHAnsi" w:cstheme="majorBidi"/>
                  <w:b/>
                  <w:sz w:val="40"/>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D38F1" w:rsidRDefault="004D38F1" w:rsidP="00920481">
                    <w:pPr>
                      <w:pStyle w:val="NoSpacing"/>
                      <w:jc w:val="center"/>
                      <w:rPr>
                        <w:rFonts w:asciiTheme="majorHAnsi" w:eastAsiaTheme="majorEastAsia" w:hAnsiTheme="majorHAnsi" w:cstheme="majorBidi"/>
                        <w:sz w:val="44"/>
                        <w:szCs w:val="44"/>
                      </w:rPr>
                    </w:pPr>
                    <w:r w:rsidRPr="00186C01">
                      <w:rPr>
                        <w:rFonts w:asciiTheme="majorHAnsi" w:eastAsiaTheme="majorEastAsia" w:hAnsiTheme="majorHAnsi" w:cstheme="majorBidi"/>
                        <w:b/>
                        <w:sz w:val="40"/>
                        <w:szCs w:val="44"/>
                      </w:rPr>
                      <w:t>POLICY</w:t>
                    </w:r>
                    <w:r w:rsidR="00336E3B" w:rsidRPr="00186C01">
                      <w:rPr>
                        <w:rFonts w:asciiTheme="majorHAnsi" w:eastAsiaTheme="majorEastAsia" w:hAnsiTheme="majorHAnsi" w:cstheme="majorBidi"/>
                        <w:b/>
                        <w:sz w:val="40"/>
                        <w:szCs w:val="44"/>
                      </w:rPr>
                      <w:t xml:space="preserve"> </w:t>
                    </w:r>
                    <w:r w:rsidRPr="00186C01">
                      <w:rPr>
                        <w:rFonts w:asciiTheme="majorHAnsi" w:eastAsiaTheme="majorEastAsia" w:hAnsiTheme="majorHAnsi" w:cstheme="majorBidi"/>
                        <w:b/>
                        <w:sz w:val="40"/>
                        <w:szCs w:val="44"/>
                      </w:rPr>
                      <w:t>/</w:t>
                    </w:r>
                    <w:r w:rsidR="00336E3B" w:rsidRPr="00186C01">
                      <w:rPr>
                        <w:rFonts w:asciiTheme="majorHAnsi" w:eastAsiaTheme="majorEastAsia" w:hAnsiTheme="majorHAnsi" w:cstheme="majorBidi"/>
                        <w:b/>
                        <w:sz w:val="40"/>
                        <w:szCs w:val="44"/>
                      </w:rPr>
                      <w:t xml:space="preserve"> </w:t>
                    </w:r>
                    <w:r w:rsidR="00DB566E">
                      <w:rPr>
                        <w:rFonts w:asciiTheme="majorHAnsi" w:eastAsiaTheme="majorEastAsia" w:hAnsiTheme="majorHAnsi" w:cstheme="majorBidi"/>
                        <w:b/>
                        <w:sz w:val="40"/>
                        <w:szCs w:val="44"/>
                      </w:rPr>
                      <w:t>IT-00</w:t>
                    </w:r>
                    <w:r w:rsidR="00920481">
                      <w:rPr>
                        <w:rFonts w:asciiTheme="majorHAnsi" w:eastAsiaTheme="majorEastAsia" w:hAnsiTheme="majorHAnsi" w:cstheme="majorBidi"/>
                        <w:b/>
                        <w:sz w:val="40"/>
                        <w:szCs w:val="44"/>
                      </w:rPr>
                      <w:t>1</w:t>
                    </w:r>
                  </w:p>
                </w:tc>
              </w:sdtContent>
            </w:sdt>
          </w:tr>
        </w:tbl>
        <w:p w:rsidR="000A0283" w:rsidRDefault="000A0283">
          <w:pPr>
            <w:pStyle w:val="NoSpacing"/>
            <w:jc w:val="center"/>
            <w:sectPr w:rsidR="000A0283" w:rsidSect="00790737">
              <w:pgSz w:w="11907" w:h="16839" w:code="9"/>
              <w:pgMar w:top="1440" w:right="1440" w:bottom="1440" w:left="1440" w:header="1080" w:footer="1080" w:gutter="0"/>
              <w:pgNumType w:start="1"/>
              <w:cols w:space="720"/>
              <w:docGrid w:linePitch="360"/>
            </w:sectPr>
          </w:pPr>
        </w:p>
        <w:tbl>
          <w:tblPr>
            <w:tblW w:w="5000" w:type="pct"/>
            <w:jc w:val="center"/>
            <w:tblLook w:val="04A0" w:firstRow="1" w:lastRow="0" w:firstColumn="1" w:lastColumn="0" w:noHBand="0" w:noVBand="1"/>
          </w:tblPr>
          <w:tblGrid>
            <w:gridCol w:w="9243"/>
          </w:tblGrid>
          <w:tr w:rsidR="004D38F1">
            <w:trPr>
              <w:trHeight w:val="360"/>
              <w:jc w:val="center"/>
            </w:trPr>
            <w:tc>
              <w:tcPr>
                <w:tcW w:w="5000" w:type="pct"/>
                <w:vAlign w:val="center"/>
              </w:tcPr>
              <w:tbl>
                <w:tblPr>
                  <w:tblStyle w:val="TableGrid"/>
                  <w:tblW w:w="0" w:type="auto"/>
                  <w:tblLook w:val="04A0" w:firstRow="1" w:lastRow="0" w:firstColumn="1" w:lastColumn="0" w:noHBand="0" w:noVBand="1"/>
                </w:tblPr>
                <w:tblGrid>
                  <w:gridCol w:w="2253"/>
                  <w:gridCol w:w="4402"/>
                  <w:gridCol w:w="1440"/>
                  <w:gridCol w:w="917"/>
                </w:tblGrid>
                <w:tr w:rsidR="007545F3" w:rsidRPr="004D38F1" w:rsidTr="00B17DB0">
                  <w:tc>
                    <w:tcPr>
                      <w:tcW w:w="2253" w:type="dxa"/>
                      <w:shd w:val="clear" w:color="auto" w:fill="DBE5F1" w:themeFill="accent1" w:themeFillTint="33"/>
                    </w:tcPr>
                    <w:p w:rsidR="007545F3" w:rsidRPr="004D38F1" w:rsidRDefault="007545F3" w:rsidP="00B17DB0">
                      <w:pPr>
                        <w:pStyle w:val="NoSpacing"/>
                        <w:spacing w:before="120" w:after="120"/>
                        <w:rPr>
                          <w:rFonts w:cstheme="minorHAnsi"/>
                          <w:b/>
                          <w:bCs/>
                        </w:rPr>
                      </w:pPr>
                      <w:r>
                        <w:rPr>
                          <w:rFonts w:cstheme="minorHAnsi"/>
                          <w:b/>
                          <w:bCs/>
                        </w:rPr>
                        <w:lastRenderedPageBreak/>
                        <w:t>Document Reference</w:t>
                      </w:r>
                    </w:p>
                  </w:tc>
                  <w:tc>
                    <w:tcPr>
                      <w:tcW w:w="4402" w:type="dxa"/>
                    </w:tcPr>
                    <w:p w:rsidR="007545F3" w:rsidRPr="004D38F1" w:rsidRDefault="007545F3" w:rsidP="00761114">
                      <w:pPr>
                        <w:pStyle w:val="NoSpacing"/>
                        <w:spacing w:before="120" w:after="120"/>
                        <w:rPr>
                          <w:rFonts w:cstheme="minorHAnsi"/>
                          <w:b/>
                          <w:bCs/>
                        </w:rPr>
                      </w:pPr>
                      <w:r w:rsidRPr="004D38F1">
                        <w:rPr>
                          <w:rFonts w:cstheme="minorHAnsi"/>
                          <w:b/>
                          <w:bCs/>
                        </w:rPr>
                        <w:t>POLICY</w:t>
                      </w:r>
                      <w:r w:rsidR="00C90106">
                        <w:rPr>
                          <w:rFonts w:cstheme="minorHAnsi"/>
                          <w:b/>
                          <w:bCs/>
                        </w:rPr>
                        <w:t xml:space="preserve"> </w:t>
                      </w:r>
                      <w:r w:rsidRPr="004D38F1">
                        <w:rPr>
                          <w:rFonts w:cstheme="minorHAnsi"/>
                          <w:b/>
                          <w:bCs/>
                        </w:rPr>
                        <w:t>/</w:t>
                      </w:r>
                      <w:r w:rsidR="00C90106">
                        <w:rPr>
                          <w:rFonts w:cstheme="minorHAnsi"/>
                          <w:b/>
                          <w:bCs/>
                        </w:rPr>
                        <w:t xml:space="preserve"> </w:t>
                      </w:r>
                      <w:r w:rsidR="00DB566E">
                        <w:rPr>
                          <w:rFonts w:cstheme="minorHAnsi"/>
                          <w:b/>
                          <w:bCs/>
                        </w:rPr>
                        <w:t>IT-00</w:t>
                      </w:r>
                      <w:r w:rsidR="00920481">
                        <w:rPr>
                          <w:rFonts w:cstheme="minorHAnsi"/>
                          <w:b/>
                          <w:bCs/>
                        </w:rPr>
                        <w:t>1</w:t>
                      </w:r>
                    </w:p>
                  </w:tc>
                  <w:tc>
                    <w:tcPr>
                      <w:tcW w:w="1440" w:type="dxa"/>
                      <w:shd w:val="clear" w:color="auto" w:fill="DBE5F1" w:themeFill="accent1" w:themeFillTint="33"/>
                    </w:tcPr>
                    <w:p w:rsidR="007545F3" w:rsidRPr="004D38F1" w:rsidRDefault="007545F3" w:rsidP="00B17DB0">
                      <w:pPr>
                        <w:pStyle w:val="NoSpacing"/>
                        <w:spacing w:before="120" w:after="120"/>
                        <w:rPr>
                          <w:rFonts w:cstheme="minorHAnsi"/>
                          <w:b/>
                          <w:bCs/>
                        </w:rPr>
                      </w:pPr>
                      <w:r>
                        <w:rPr>
                          <w:rFonts w:cstheme="minorHAnsi"/>
                          <w:b/>
                          <w:bCs/>
                        </w:rPr>
                        <w:t>Version No.</w:t>
                      </w:r>
                    </w:p>
                  </w:tc>
                  <w:tc>
                    <w:tcPr>
                      <w:tcW w:w="917" w:type="dxa"/>
                    </w:tcPr>
                    <w:p w:rsidR="007545F3" w:rsidRPr="004D38F1" w:rsidRDefault="00186C01" w:rsidP="00B17DB0">
                      <w:pPr>
                        <w:pStyle w:val="NoSpacing"/>
                        <w:spacing w:before="120" w:after="120"/>
                        <w:rPr>
                          <w:rFonts w:cstheme="minorHAnsi"/>
                          <w:b/>
                          <w:bCs/>
                        </w:rPr>
                      </w:pPr>
                      <w:r>
                        <w:rPr>
                          <w:rFonts w:cstheme="minorHAnsi"/>
                          <w:b/>
                          <w:bCs/>
                        </w:rPr>
                        <w:t>1.0</w:t>
                      </w:r>
                    </w:p>
                  </w:tc>
                </w:tr>
                <w:tr w:rsidR="007545F3" w:rsidRPr="004D38F1" w:rsidTr="00B17DB0">
                  <w:tc>
                    <w:tcPr>
                      <w:tcW w:w="2253" w:type="dxa"/>
                      <w:shd w:val="clear" w:color="auto" w:fill="DBE5F1" w:themeFill="accent1" w:themeFillTint="33"/>
                    </w:tcPr>
                    <w:p w:rsidR="007545F3" w:rsidRPr="004D38F1" w:rsidRDefault="007545F3" w:rsidP="00B17DB0">
                      <w:pPr>
                        <w:pStyle w:val="NoSpacing"/>
                        <w:spacing w:before="120" w:after="120"/>
                        <w:rPr>
                          <w:rFonts w:cstheme="minorHAnsi"/>
                          <w:b/>
                          <w:bCs/>
                        </w:rPr>
                      </w:pPr>
                      <w:r w:rsidRPr="004D38F1">
                        <w:rPr>
                          <w:rFonts w:cstheme="minorHAnsi"/>
                          <w:b/>
                          <w:bCs/>
                        </w:rPr>
                        <w:t>Document Title</w:t>
                      </w:r>
                    </w:p>
                  </w:tc>
                  <w:tc>
                    <w:tcPr>
                      <w:tcW w:w="6759" w:type="dxa"/>
                      <w:gridSpan w:val="3"/>
                    </w:tcPr>
                    <w:p w:rsidR="007545F3" w:rsidRPr="004D38F1" w:rsidRDefault="001970CE" w:rsidP="00761114">
                      <w:pPr>
                        <w:pStyle w:val="NoSpacing"/>
                        <w:spacing w:before="120" w:after="120"/>
                        <w:rPr>
                          <w:rFonts w:cstheme="minorHAnsi"/>
                          <w:b/>
                          <w:bCs/>
                        </w:rPr>
                      </w:pPr>
                      <w:r>
                        <w:rPr>
                          <w:rFonts w:cstheme="minorHAnsi"/>
                          <w:b/>
                          <w:bCs/>
                        </w:rPr>
                        <w:t xml:space="preserve">Information Security Management System </w:t>
                      </w:r>
                      <w:r w:rsidR="00427A13">
                        <w:rPr>
                          <w:rFonts w:cstheme="minorHAnsi"/>
                          <w:b/>
                          <w:bCs/>
                        </w:rPr>
                        <w:t xml:space="preserve">(ISMS) </w:t>
                      </w:r>
                      <w:r>
                        <w:rPr>
                          <w:rFonts w:cstheme="minorHAnsi"/>
                          <w:b/>
                          <w:bCs/>
                        </w:rPr>
                        <w:t>Policy</w:t>
                      </w:r>
                    </w:p>
                  </w:tc>
                </w:tr>
                <w:tr w:rsidR="007545F3" w:rsidRPr="004D38F1" w:rsidTr="00B17DB0">
                  <w:tc>
                    <w:tcPr>
                      <w:tcW w:w="2253" w:type="dxa"/>
                      <w:shd w:val="clear" w:color="auto" w:fill="DBE5F1" w:themeFill="accent1" w:themeFillTint="33"/>
                    </w:tcPr>
                    <w:p w:rsidR="007545F3" w:rsidRPr="004D38F1" w:rsidRDefault="007545F3" w:rsidP="00B17DB0">
                      <w:pPr>
                        <w:pStyle w:val="NoSpacing"/>
                        <w:spacing w:before="120" w:after="120"/>
                        <w:rPr>
                          <w:rFonts w:cstheme="minorHAnsi"/>
                          <w:b/>
                          <w:bCs/>
                        </w:rPr>
                      </w:pPr>
                      <w:r>
                        <w:rPr>
                          <w:rFonts w:cstheme="minorHAnsi"/>
                          <w:b/>
                          <w:bCs/>
                        </w:rPr>
                        <w:t>Effective Date</w:t>
                      </w:r>
                    </w:p>
                  </w:tc>
                  <w:tc>
                    <w:tcPr>
                      <w:tcW w:w="6759" w:type="dxa"/>
                      <w:gridSpan w:val="3"/>
                    </w:tcPr>
                    <w:p w:rsidR="007545F3" w:rsidRPr="004D38F1" w:rsidRDefault="001970CE" w:rsidP="00B17DB0">
                      <w:pPr>
                        <w:pStyle w:val="NoSpacing"/>
                        <w:spacing w:before="120" w:after="120"/>
                        <w:rPr>
                          <w:rFonts w:cstheme="minorHAnsi"/>
                          <w:b/>
                          <w:bCs/>
                        </w:rPr>
                      </w:pPr>
                      <w:r>
                        <w:rPr>
                          <w:rFonts w:cstheme="minorHAnsi"/>
                          <w:b/>
                          <w:bCs/>
                        </w:rPr>
                        <w:t>January 1, 2014</w:t>
                      </w:r>
                    </w:p>
                  </w:tc>
                </w:tr>
                <w:tr w:rsidR="007545F3" w:rsidRPr="004D38F1" w:rsidTr="00B17DB0">
                  <w:tc>
                    <w:tcPr>
                      <w:tcW w:w="2253" w:type="dxa"/>
                      <w:shd w:val="clear" w:color="auto" w:fill="DBE5F1" w:themeFill="accent1" w:themeFillTint="33"/>
                    </w:tcPr>
                    <w:p w:rsidR="007545F3" w:rsidRDefault="007545F3" w:rsidP="00B17DB0">
                      <w:pPr>
                        <w:pStyle w:val="NoSpacing"/>
                        <w:spacing w:before="120" w:after="120"/>
                        <w:rPr>
                          <w:rFonts w:cstheme="minorHAnsi"/>
                          <w:b/>
                          <w:bCs/>
                        </w:rPr>
                      </w:pPr>
                      <w:r>
                        <w:rPr>
                          <w:rFonts w:cstheme="minorHAnsi"/>
                          <w:b/>
                          <w:bCs/>
                        </w:rPr>
                        <w:t>Next Review Date</w:t>
                      </w:r>
                    </w:p>
                  </w:tc>
                  <w:tc>
                    <w:tcPr>
                      <w:tcW w:w="6759" w:type="dxa"/>
                      <w:gridSpan w:val="3"/>
                    </w:tcPr>
                    <w:p w:rsidR="007545F3" w:rsidRDefault="007545F3" w:rsidP="00B17DB0">
                      <w:pPr>
                        <w:pStyle w:val="NoSpacing"/>
                        <w:spacing w:before="120" w:after="120"/>
                        <w:rPr>
                          <w:rFonts w:cstheme="minorHAnsi"/>
                          <w:b/>
                          <w:bCs/>
                        </w:rPr>
                      </w:pPr>
                    </w:p>
                  </w:tc>
                </w:tr>
              </w:tbl>
              <w:p w:rsidR="007545F3" w:rsidRPr="004D38F1" w:rsidRDefault="007545F3" w:rsidP="00B967B3"/>
              <w:tbl>
                <w:tblPr>
                  <w:tblStyle w:val="TableGrid"/>
                  <w:tblW w:w="0" w:type="auto"/>
                  <w:tblLook w:val="04A0" w:firstRow="1" w:lastRow="0" w:firstColumn="1" w:lastColumn="0" w:noHBand="0" w:noVBand="1"/>
                </w:tblPr>
                <w:tblGrid>
                  <w:gridCol w:w="2023"/>
                  <w:gridCol w:w="2318"/>
                  <w:gridCol w:w="2338"/>
                  <w:gridCol w:w="2338"/>
                </w:tblGrid>
                <w:tr w:rsidR="007545F3" w:rsidRPr="004D38F1" w:rsidTr="00B17DB0">
                  <w:tc>
                    <w:tcPr>
                      <w:tcW w:w="2023" w:type="dxa"/>
                    </w:tcPr>
                    <w:p w:rsidR="007545F3" w:rsidRPr="004D38F1" w:rsidRDefault="007545F3" w:rsidP="00B17DB0">
                      <w:pPr>
                        <w:pStyle w:val="NoSpacing"/>
                        <w:spacing w:before="120" w:after="120"/>
                        <w:jc w:val="center"/>
                        <w:rPr>
                          <w:rFonts w:cstheme="minorHAnsi"/>
                          <w:b/>
                          <w:bCs/>
                        </w:rPr>
                      </w:pPr>
                    </w:p>
                  </w:tc>
                  <w:tc>
                    <w:tcPr>
                      <w:tcW w:w="2318" w:type="dxa"/>
                      <w:shd w:val="clear" w:color="auto" w:fill="DBE5F1" w:themeFill="accent1" w:themeFillTint="33"/>
                    </w:tcPr>
                    <w:p w:rsidR="007545F3" w:rsidRPr="004D38F1" w:rsidRDefault="007545F3" w:rsidP="00B17DB0">
                      <w:pPr>
                        <w:pStyle w:val="NoSpacing"/>
                        <w:spacing w:before="120" w:after="120"/>
                        <w:jc w:val="center"/>
                        <w:rPr>
                          <w:rFonts w:cstheme="minorHAnsi"/>
                          <w:b/>
                          <w:bCs/>
                        </w:rPr>
                      </w:pPr>
                      <w:r w:rsidRPr="004D38F1">
                        <w:rPr>
                          <w:rFonts w:cstheme="minorHAnsi"/>
                          <w:b/>
                          <w:bCs/>
                        </w:rPr>
                        <w:t>Prepared By</w:t>
                      </w:r>
                    </w:p>
                  </w:tc>
                  <w:tc>
                    <w:tcPr>
                      <w:tcW w:w="2338" w:type="dxa"/>
                      <w:shd w:val="clear" w:color="auto" w:fill="DBE5F1" w:themeFill="accent1" w:themeFillTint="33"/>
                    </w:tcPr>
                    <w:p w:rsidR="007545F3" w:rsidRPr="004D38F1" w:rsidRDefault="007545F3" w:rsidP="00B17DB0">
                      <w:pPr>
                        <w:pStyle w:val="NoSpacing"/>
                        <w:spacing w:before="120" w:after="120"/>
                        <w:jc w:val="center"/>
                        <w:rPr>
                          <w:rFonts w:cstheme="minorHAnsi"/>
                          <w:b/>
                          <w:bCs/>
                        </w:rPr>
                      </w:pPr>
                      <w:r w:rsidRPr="004D38F1">
                        <w:rPr>
                          <w:rFonts w:cstheme="minorHAnsi"/>
                          <w:b/>
                          <w:bCs/>
                        </w:rPr>
                        <w:t>Reviewed By</w:t>
                      </w:r>
                    </w:p>
                  </w:tc>
                  <w:tc>
                    <w:tcPr>
                      <w:tcW w:w="2338" w:type="dxa"/>
                      <w:shd w:val="clear" w:color="auto" w:fill="DBE5F1" w:themeFill="accent1" w:themeFillTint="33"/>
                    </w:tcPr>
                    <w:p w:rsidR="007545F3" w:rsidRPr="004D38F1" w:rsidRDefault="007545F3" w:rsidP="00B17DB0">
                      <w:pPr>
                        <w:pStyle w:val="NoSpacing"/>
                        <w:spacing w:before="120" w:after="120"/>
                        <w:jc w:val="center"/>
                        <w:rPr>
                          <w:rFonts w:cstheme="minorHAnsi"/>
                          <w:b/>
                          <w:bCs/>
                        </w:rPr>
                      </w:pPr>
                      <w:r w:rsidRPr="004D38F1">
                        <w:rPr>
                          <w:rFonts w:cstheme="minorHAnsi"/>
                          <w:b/>
                          <w:bCs/>
                        </w:rPr>
                        <w:t>Approved By</w:t>
                      </w:r>
                    </w:p>
                  </w:tc>
                </w:tr>
                <w:tr w:rsidR="00DB566E" w:rsidRPr="004D38F1" w:rsidTr="00B17DB0">
                  <w:tc>
                    <w:tcPr>
                      <w:tcW w:w="2023" w:type="dxa"/>
                      <w:shd w:val="clear" w:color="auto" w:fill="DBE5F1" w:themeFill="accent1" w:themeFillTint="33"/>
                    </w:tcPr>
                    <w:p w:rsidR="00DB566E" w:rsidRPr="004D38F1" w:rsidRDefault="00DB566E" w:rsidP="00B17DB0">
                      <w:pPr>
                        <w:pStyle w:val="NoSpacing"/>
                        <w:spacing w:before="120" w:after="120"/>
                        <w:rPr>
                          <w:rFonts w:cstheme="minorHAnsi"/>
                          <w:b/>
                          <w:bCs/>
                        </w:rPr>
                      </w:pPr>
                      <w:r>
                        <w:rPr>
                          <w:rFonts w:cstheme="minorHAnsi"/>
                          <w:b/>
                          <w:bCs/>
                        </w:rPr>
                        <w:t>Name</w:t>
                      </w:r>
                    </w:p>
                  </w:tc>
                  <w:tc>
                    <w:tcPr>
                      <w:tcW w:w="2318" w:type="dxa"/>
                    </w:tcPr>
                    <w:p w:rsidR="00DB566E" w:rsidRPr="00186C01" w:rsidRDefault="00DB566E" w:rsidP="00975DBC">
                      <w:pPr>
                        <w:pStyle w:val="NoSpacing"/>
                        <w:spacing w:before="120" w:after="120"/>
                        <w:jc w:val="center"/>
                        <w:rPr>
                          <w:rFonts w:cstheme="minorHAnsi"/>
                          <w:b/>
                          <w:bCs/>
                        </w:rPr>
                      </w:pPr>
                      <w:r>
                        <w:rPr>
                          <w:rFonts w:cstheme="minorHAnsi"/>
                          <w:b/>
                          <w:bCs/>
                        </w:rPr>
                        <w:t>Janaki Vallabha Dasa</w:t>
                      </w:r>
                    </w:p>
                  </w:tc>
                  <w:tc>
                    <w:tcPr>
                      <w:tcW w:w="2338" w:type="dxa"/>
                    </w:tcPr>
                    <w:p w:rsidR="00DB566E" w:rsidRPr="00186C01" w:rsidRDefault="00DB566E" w:rsidP="00975DBC">
                      <w:pPr>
                        <w:pStyle w:val="NoSpacing"/>
                        <w:spacing w:before="120" w:after="120"/>
                        <w:jc w:val="center"/>
                        <w:rPr>
                          <w:rFonts w:cstheme="minorHAnsi"/>
                          <w:b/>
                          <w:bCs/>
                        </w:rPr>
                      </w:pPr>
                      <w:r w:rsidRPr="00186C01">
                        <w:rPr>
                          <w:rFonts w:cstheme="minorHAnsi"/>
                          <w:b/>
                          <w:bCs/>
                        </w:rPr>
                        <w:t>Amitasana Dasa</w:t>
                      </w:r>
                    </w:p>
                  </w:tc>
                  <w:tc>
                    <w:tcPr>
                      <w:tcW w:w="2338" w:type="dxa"/>
                    </w:tcPr>
                    <w:p w:rsidR="00DB566E" w:rsidRPr="00186C01" w:rsidRDefault="00DB566E" w:rsidP="00975DBC">
                      <w:pPr>
                        <w:pStyle w:val="NoSpacing"/>
                        <w:spacing w:before="120" w:after="120"/>
                        <w:jc w:val="center"/>
                        <w:rPr>
                          <w:rFonts w:cstheme="minorHAnsi"/>
                          <w:b/>
                          <w:bCs/>
                        </w:rPr>
                      </w:pPr>
                      <w:r w:rsidRPr="00186C01">
                        <w:rPr>
                          <w:rFonts w:cstheme="minorHAnsi"/>
                          <w:b/>
                          <w:bCs/>
                        </w:rPr>
                        <w:t>Amitasana Dasa</w:t>
                      </w:r>
                    </w:p>
                  </w:tc>
                </w:tr>
                <w:tr w:rsidR="00DB566E" w:rsidRPr="004D38F1" w:rsidTr="00B17DB0">
                  <w:tc>
                    <w:tcPr>
                      <w:tcW w:w="2023" w:type="dxa"/>
                      <w:shd w:val="clear" w:color="auto" w:fill="DBE5F1" w:themeFill="accent1" w:themeFillTint="33"/>
                    </w:tcPr>
                    <w:p w:rsidR="00DB566E" w:rsidRDefault="00DB566E" w:rsidP="00B17DB0">
                      <w:pPr>
                        <w:pStyle w:val="NoSpacing"/>
                        <w:spacing w:before="120" w:after="120"/>
                        <w:rPr>
                          <w:rFonts w:cstheme="minorHAnsi"/>
                          <w:b/>
                          <w:bCs/>
                        </w:rPr>
                      </w:pPr>
                      <w:r>
                        <w:rPr>
                          <w:rFonts w:cstheme="minorHAnsi"/>
                          <w:b/>
                          <w:bCs/>
                        </w:rPr>
                        <w:t>Designation</w:t>
                      </w:r>
                    </w:p>
                  </w:tc>
                  <w:tc>
                    <w:tcPr>
                      <w:tcW w:w="2318" w:type="dxa"/>
                    </w:tcPr>
                    <w:p w:rsidR="00DB566E" w:rsidRPr="00186C01" w:rsidRDefault="00DB566E" w:rsidP="00975DBC">
                      <w:pPr>
                        <w:pStyle w:val="NoSpacing"/>
                        <w:spacing w:before="120" w:after="120"/>
                        <w:jc w:val="center"/>
                        <w:rPr>
                          <w:rFonts w:cstheme="minorHAnsi"/>
                          <w:b/>
                          <w:bCs/>
                        </w:rPr>
                      </w:pPr>
                      <w:r w:rsidRPr="00186C01">
                        <w:rPr>
                          <w:rFonts w:cstheme="minorHAnsi"/>
                          <w:b/>
                          <w:bCs/>
                        </w:rPr>
                        <w:t xml:space="preserve">Service </w:t>
                      </w:r>
                      <w:r>
                        <w:rPr>
                          <w:rFonts w:cstheme="minorHAnsi"/>
                          <w:b/>
                          <w:bCs/>
                        </w:rPr>
                        <w:t xml:space="preserve">Line </w:t>
                      </w:r>
                      <w:r w:rsidRPr="00186C01">
                        <w:rPr>
                          <w:rFonts w:cstheme="minorHAnsi"/>
                          <w:b/>
                          <w:bCs/>
                        </w:rPr>
                        <w:t xml:space="preserve">Head - </w:t>
                      </w:r>
                      <w:r>
                        <w:rPr>
                          <w:rFonts w:cstheme="minorHAnsi"/>
                          <w:b/>
                          <w:bCs/>
                        </w:rPr>
                        <w:t>IT</w:t>
                      </w:r>
                    </w:p>
                  </w:tc>
                  <w:tc>
                    <w:tcPr>
                      <w:tcW w:w="2338" w:type="dxa"/>
                    </w:tcPr>
                    <w:p w:rsidR="00DB566E" w:rsidRPr="00186C01" w:rsidRDefault="00DB566E" w:rsidP="00975DBC">
                      <w:pPr>
                        <w:pStyle w:val="NoSpacing"/>
                        <w:spacing w:before="120" w:after="120"/>
                        <w:jc w:val="center"/>
                        <w:rPr>
                          <w:rFonts w:cstheme="minorHAnsi"/>
                          <w:b/>
                          <w:bCs/>
                        </w:rPr>
                      </w:pPr>
                      <w:r w:rsidRPr="00186C01">
                        <w:rPr>
                          <w:rFonts w:cstheme="minorHAnsi"/>
                          <w:b/>
                          <w:bCs/>
                        </w:rPr>
                        <w:t>Vice President</w:t>
                      </w:r>
                    </w:p>
                  </w:tc>
                  <w:tc>
                    <w:tcPr>
                      <w:tcW w:w="2338" w:type="dxa"/>
                    </w:tcPr>
                    <w:p w:rsidR="00DB566E" w:rsidRPr="00186C01" w:rsidRDefault="00DB566E" w:rsidP="00975DBC">
                      <w:pPr>
                        <w:pStyle w:val="NoSpacing"/>
                        <w:spacing w:before="120" w:after="120"/>
                        <w:jc w:val="center"/>
                        <w:rPr>
                          <w:rFonts w:cstheme="minorHAnsi"/>
                          <w:b/>
                          <w:bCs/>
                        </w:rPr>
                      </w:pPr>
                      <w:r w:rsidRPr="00186C01">
                        <w:rPr>
                          <w:rFonts w:cstheme="minorHAnsi"/>
                          <w:b/>
                          <w:bCs/>
                        </w:rPr>
                        <w:t>Vice President</w:t>
                      </w:r>
                    </w:p>
                  </w:tc>
                </w:tr>
                <w:tr w:rsidR="00DB566E" w:rsidRPr="004D38F1" w:rsidTr="00B17DB0">
                  <w:tc>
                    <w:tcPr>
                      <w:tcW w:w="2023" w:type="dxa"/>
                      <w:shd w:val="clear" w:color="auto" w:fill="DBE5F1" w:themeFill="accent1" w:themeFillTint="33"/>
                    </w:tcPr>
                    <w:p w:rsidR="00DB566E" w:rsidRDefault="00DB566E" w:rsidP="00B17DB0">
                      <w:pPr>
                        <w:pStyle w:val="NoSpacing"/>
                        <w:spacing w:before="120" w:after="120"/>
                        <w:rPr>
                          <w:rFonts w:cstheme="minorHAnsi"/>
                          <w:b/>
                          <w:bCs/>
                        </w:rPr>
                      </w:pPr>
                      <w:r>
                        <w:rPr>
                          <w:rFonts w:cstheme="minorHAnsi"/>
                          <w:b/>
                          <w:bCs/>
                        </w:rPr>
                        <w:t>Date</w:t>
                      </w:r>
                    </w:p>
                  </w:tc>
                  <w:tc>
                    <w:tcPr>
                      <w:tcW w:w="2318" w:type="dxa"/>
                    </w:tcPr>
                    <w:p w:rsidR="00DB566E" w:rsidRPr="00186C01" w:rsidRDefault="00DB566E" w:rsidP="00975DBC">
                      <w:pPr>
                        <w:pStyle w:val="NoSpacing"/>
                        <w:spacing w:before="120" w:after="120"/>
                        <w:jc w:val="center"/>
                        <w:rPr>
                          <w:rFonts w:cstheme="minorHAnsi"/>
                          <w:b/>
                          <w:bCs/>
                        </w:rPr>
                      </w:pPr>
                    </w:p>
                  </w:tc>
                  <w:tc>
                    <w:tcPr>
                      <w:tcW w:w="2338" w:type="dxa"/>
                    </w:tcPr>
                    <w:p w:rsidR="00DB566E" w:rsidRPr="00186C01" w:rsidRDefault="00DB566E" w:rsidP="00975DBC">
                      <w:pPr>
                        <w:pStyle w:val="NoSpacing"/>
                        <w:spacing w:before="120" w:after="120"/>
                        <w:jc w:val="center"/>
                        <w:rPr>
                          <w:rFonts w:cstheme="minorHAnsi"/>
                          <w:b/>
                          <w:bCs/>
                        </w:rPr>
                      </w:pPr>
                    </w:p>
                  </w:tc>
                  <w:tc>
                    <w:tcPr>
                      <w:tcW w:w="2338" w:type="dxa"/>
                    </w:tcPr>
                    <w:p w:rsidR="00DB566E" w:rsidRPr="00186C01" w:rsidRDefault="00DB566E" w:rsidP="00975DBC">
                      <w:pPr>
                        <w:pStyle w:val="NoSpacing"/>
                        <w:spacing w:before="120" w:after="120"/>
                        <w:jc w:val="center"/>
                        <w:rPr>
                          <w:rFonts w:cstheme="minorHAnsi"/>
                          <w:b/>
                          <w:bCs/>
                        </w:rPr>
                      </w:pPr>
                    </w:p>
                  </w:tc>
                </w:tr>
                <w:tr w:rsidR="007545F3" w:rsidRPr="004D38F1" w:rsidTr="00B17DB0">
                  <w:tc>
                    <w:tcPr>
                      <w:tcW w:w="2023" w:type="dxa"/>
                      <w:shd w:val="clear" w:color="auto" w:fill="DBE5F1" w:themeFill="accent1" w:themeFillTint="33"/>
                    </w:tcPr>
                    <w:p w:rsidR="007545F3" w:rsidRDefault="007545F3" w:rsidP="00B17DB0">
                      <w:pPr>
                        <w:pStyle w:val="NoSpacing"/>
                        <w:spacing w:before="120" w:after="120"/>
                        <w:rPr>
                          <w:rFonts w:cstheme="minorHAnsi"/>
                          <w:b/>
                          <w:bCs/>
                        </w:rPr>
                      </w:pPr>
                      <w:r>
                        <w:rPr>
                          <w:rFonts w:cstheme="minorHAnsi"/>
                          <w:b/>
                          <w:bCs/>
                        </w:rPr>
                        <w:t>Signature</w:t>
                      </w:r>
                    </w:p>
                  </w:tc>
                  <w:tc>
                    <w:tcPr>
                      <w:tcW w:w="2318" w:type="dxa"/>
                    </w:tcPr>
                    <w:p w:rsidR="007545F3" w:rsidRPr="00186C01" w:rsidRDefault="007545F3" w:rsidP="00975DBC">
                      <w:pPr>
                        <w:pStyle w:val="NoSpacing"/>
                        <w:spacing w:before="120" w:after="120"/>
                        <w:jc w:val="center"/>
                        <w:rPr>
                          <w:rFonts w:cstheme="minorHAnsi"/>
                          <w:b/>
                          <w:bCs/>
                        </w:rPr>
                      </w:pPr>
                    </w:p>
                    <w:p w:rsidR="00186C01" w:rsidRPr="00186C01" w:rsidRDefault="00186C01" w:rsidP="00975DBC">
                      <w:pPr>
                        <w:pStyle w:val="NoSpacing"/>
                        <w:spacing w:before="120" w:after="120"/>
                        <w:jc w:val="center"/>
                        <w:rPr>
                          <w:rFonts w:cstheme="minorHAnsi"/>
                          <w:b/>
                          <w:bCs/>
                        </w:rPr>
                      </w:pPr>
                    </w:p>
                    <w:p w:rsidR="00186C01" w:rsidRPr="00186C01" w:rsidRDefault="00186C01" w:rsidP="00975DBC">
                      <w:pPr>
                        <w:pStyle w:val="NoSpacing"/>
                        <w:spacing w:before="120" w:after="120"/>
                        <w:jc w:val="center"/>
                        <w:rPr>
                          <w:rFonts w:cstheme="minorHAnsi"/>
                          <w:b/>
                          <w:bCs/>
                        </w:rPr>
                      </w:pPr>
                    </w:p>
                  </w:tc>
                  <w:tc>
                    <w:tcPr>
                      <w:tcW w:w="2338" w:type="dxa"/>
                    </w:tcPr>
                    <w:p w:rsidR="007545F3" w:rsidRPr="00186C01" w:rsidRDefault="007545F3" w:rsidP="00975DBC">
                      <w:pPr>
                        <w:pStyle w:val="NoSpacing"/>
                        <w:spacing w:before="120" w:after="120"/>
                        <w:jc w:val="center"/>
                        <w:rPr>
                          <w:rFonts w:cstheme="minorHAnsi"/>
                          <w:b/>
                          <w:bCs/>
                        </w:rPr>
                      </w:pPr>
                    </w:p>
                  </w:tc>
                  <w:tc>
                    <w:tcPr>
                      <w:tcW w:w="2338" w:type="dxa"/>
                    </w:tcPr>
                    <w:p w:rsidR="007545F3" w:rsidRPr="00186C01" w:rsidRDefault="007545F3" w:rsidP="00975DBC">
                      <w:pPr>
                        <w:pStyle w:val="NoSpacing"/>
                        <w:spacing w:before="120" w:after="120"/>
                        <w:jc w:val="center"/>
                        <w:rPr>
                          <w:rFonts w:cstheme="minorHAnsi"/>
                          <w:b/>
                          <w:bCs/>
                        </w:rPr>
                      </w:pPr>
                    </w:p>
                  </w:tc>
                </w:tr>
              </w:tbl>
              <w:p w:rsidR="007545F3" w:rsidRDefault="007545F3">
                <w:pPr>
                  <w:pStyle w:val="NoSpacing"/>
                  <w:jc w:val="center"/>
                </w:pPr>
              </w:p>
            </w:tc>
          </w:tr>
        </w:tbl>
        <w:p w:rsidR="00876DCC" w:rsidRPr="00427A13" w:rsidRDefault="003B7D45" w:rsidP="00427A13">
          <w:pPr>
            <w:rPr>
              <w:rStyle w:val="Strong"/>
            </w:rPr>
          </w:pPr>
          <w:r w:rsidRPr="00427A13">
            <w:rPr>
              <w:rStyle w:val="Strong"/>
            </w:rPr>
            <w:t>R</w:t>
          </w:r>
          <w:r w:rsidR="00876DCC" w:rsidRPr="00427A13">
            <w:rPr>
              <w:rStyle w:val="Strong"/>
            </w:rPr>
            <w:t>evision History</w:t>
          </w:r>
        </w:p>
        <w:tbl>
          <w:tblPr>
            <w:tblStyle w:val="TableGrid"/>
            <w:tblW w:w="0" w:type="auto"/>
            <w:tblInd w:w="108" w:type="dxa"/>
            <w:shd w:val="clear" w:color="auto" w:fill="DBE5F1" w:themeFill="accent1" w:themeFillTint="33"/>
            <w:tblLook w:val="04A0" w:firstRow="1" w:lastRow="0" w:firstColumn="1" w:lastColumn="0" w:noHBand="0" w:noVBand="1"/>
          </w:tblPr>
          <w:tblGrid>
            <w:gridCol w:w="900"/>
            <w:gridCol w:w="1710"/>
            <w:gridCol w:w="4214"/>
            <w:gridCol w:w="2311"/>
          </w:tblGrid>
          <w:tr w:rsidR="00876DCC" w:rsidRPr="000A0283" w:rsidTr="000A0283">
            <w:tc>
              <w:tcPr>
                <w:tcW w:w="900" w:type="dxa"/>
                <w:shd w:val="clear" w:color="auto" w:fill="DBE5F1" w:themeFill="accent1" w:themeFillTint="33"/>
              </w:tcPr>
              <w:p w:rsidR="00876DCC" w:rsidRPr="000A0283" w:rsidRDefault="000A0283" w:rsidP="000A0283">
                <w:pPr>
                  <w:rPr>
                    <w:b/>
                    <w:sz w:val="18"/>
                  </w:rPr>
                </w:pPr>
                <w:r>
                  <w:rPr>
                    <w:b/>
                    <w:sz w:val="18"/>
                  </w:rPr>
                  <w:t>Version</w:t>
                </w:r>
              </w:p>
            </w:tc>
            <w:tc>
              <w:tcPr>
                <w:tcW w:w="1710" w:type="dxa"/>
                <w:shd w:val="clear" w:color="auto" w:fill="DBE5F1" w:themeFill="accent1" w:themeFillTint="33"/>
              </w:tcPr>
              <w:p w:rsidR="00876DCC" w:rsidRPr="000A0283" w:rsidRDefault="006F195D" w:rsidP="000A0283">
                <w:pPr>
                  <w:rPr>
                    <w:b/>
                    <w:sz w:val="18"/>
                  </w:rPr>
                </w:pPr>
                <w:r w:rsidRPr="000A0283">
                  <w:rPr>
                    <w:b/>
                    <w:sz w:val="18"/>
                  </w:rPr>
                  <w:t>Released</w:t>
                </w:r>
                <w:r w:rsidR="00876DCC" w:rsidRPr="000A0283">
                  <w:rPr>
                    <w:b/>
                    <w:sz w:val="18"/>
                  </w:rPr>
                  <w:t xml:space="preserve"> On</w:t>
                </w:r>
              </w:p>
            </w:tc>
            <w:tc>
              <w:tcPr>
                <w:tcW w:w="4214" w:type="dxa"/>
                <w:shd w:val="clear" w:color="auto" w:fill="DBE5F1" w:themeFill="accent1" w:themeFillTint="33"/>
              </w:tcPr>
              <w:p w:rsidR="00876DCC" w:rsidRPr="000A0283" w:rsidRDefault="00876DCC" w:rsidP="000A0283">
                <w:pPr>
                  <w:rPr>
                    <w:b/>
                    <w:sz w:val="18"/>
                  </w:rPr>
                </w:pPr>
                <w:r w:rsidRPr="000A0283">
                  <w:rPr>
                    <w:b/>
                    <w:sz w:val="18"/>
                  </w:rPr>
                  <w:t>Revision Details</w:t>
                </w:r>
              </w:p>
            </w:tc>
            <w:tc>
              <w:tcPr>
                <w:tcW w:w="2311" w:type="dxa"/>
                <w:shd w:val="clear" w:color="auto" w:fill="DBE5F1" w:themeFill="accent1" w:themeFillTint="33"/>
              </w:tcPr>
              <w:p w:rsidR="00876DCC" w:rsidRPr="000A0283" w:rsidRDefault="00876DCC" w:rsidP="000A0283">
                <w:pPr>
                  <w:rPr>
                    <w:b/>
                    <w:sz w:val="18"/>
                  </w:rPr>
                </w:pPr>
                <w:r w:rsidRPr="000A0283">
                  <w:rPr>
                    <w:b/>
                    <w:sz w:val="18"/>
                  </w:rPr>
                  <w:t>Approved By</w:t>
                </w:r>
              </w:p>
            </w:tc>
          </w:tr>
          <w:tr w:rsidR="00876DCC" w:rsidRPr="000A0283" w:rsidTr="000A0283">
            <w:tc>
              <w:tcPr>
                <w:tcW w:w="900" w:type="dxa"/>
                <w:shd w:val="clear" w:color="auto" w:fill="auto"/>
              </w:tcPr>
              <w:p w:rsidR="00876DCC" w:rsidRPr="000A0283" w:rsidRDefault="00876DCC" w:rsidP="000A0283">
                <w:pPr>
                  <w:rPr>
                    <w:sz w:val="18"/>
                  </w:rPr>
                </w:pPr>
                <w:r w:rsidRPr="000A0283">
                  <w:rPr>
                    <w:sz w:val="18"/>
                  </w:rPr>
                  <w:t>1.0</w:t>
                </w:r>
              </w:p>
            </w:tc>
            <w:tc>
              <w:tcPr>
                <w:tcW w:w="1710" w:type="dxa"/>
                <w:shd w:val="clear" w:color="auto" w:fill="auto"/>
              </w:tcPr>
              <w:p w:rsidR="00876DCC" w:rsidRPr="000A0283" w:rsidRDefault="006F195D" w:rsidP="000A0283">
                <w:pPr>
                  <w:rPr>
                    <w:sz w:val="18"/>
                  </w:rPr>
                </w:pPr>
                <w:r w:rsidRPr="000A0283">
                  <w:rPr>
                    <w:sz w:val="18"/>
                  </w:rPr>
                  <w:t>January 1, 2013</w:t>
                </w:r>
              </w:p>
            </w:tc>
            <w:tc>
              <w:tcPr>
                <w:tcW w:w="4214" w:type="dxa"/>
                <w:shd w:val="clear" w:color="auto" w:fill="auto"/>
              </w:tcPr>
              <w:p w:rsidR="00876DCC" w:rsidRPr="000A0283" w:rsidRDefault="00876DCC" w:rsidP="000A0283">
                <w:pPr>
                  <w:rPr>
                    <w:sz w:val="18"/>
                  </w:rPr>
                </w:pPr>
                <w:r w:rsidRPr="000A0283">
                  <w:rPr>
                    <w:sz w:val="18"/>
                  </w:rPr>
                  <w:t>Initial Version</w:t>
                </w:r>
              </w:p>
            </w:tc>
            <w:tc>
              <w:tcPr>
                <w:tcW w:w="2311" w:type="dxa"/>
                <w:shd w:val="clear" w:color="auto" w:fill="auto"/>
              </w:tcPr>
              <w:p w:rsidR="00876DCC" w:rsidRPr="000A0283" w:rsidRDefault="00876DCC" w:rsidP="000A0283">
                <w:pPr>
                  <w:rPr>
                    <w:sz w:val="18"/>
                  </w:rPr>
                </w:pPr>
                <w:r w:rsidRPr="000A0283">
                  <w:rPr>
                    <w:sz w:val="18"/>
                  </w:rPr>
                  <w:t>Amitasana Dasa,</w:t>
                </w:r>
              </w:p>
              <w:p w:rsidR="00876DCC" w:rsidRPr="000A0283" w:rsidRDefault="00876DCC" w:rsidP="000A0283">
                <w:pPr>
                  <w:rPr>
                    <w:sz w:val="18"/>
                  </w:rPr>
                </w:pPr>
                <w:r w:rsidRPr="000A0283">
                  <w:rPr>
                    <w:sz w:val="18"/>
                  </w:rPr>
                  <w:t>Vice President, ISKCON</w:t>
                </w:r>
              </w:p>
            </w:tc>
          </w:tr>
          <w:tr w:rsidR="00876DCC" w:rsidRPr="000A0283" w:rsidTr="000A0283">
            <w:tc>
              <w:tcPr>
                <w:tcW w:w="900" w:type="dxa"/>
                <w:shd w:val="clear" w:color="auto" w:fill="auto"/>
              </w:tcPr>
              <w:p w:rsidR="00876DCC" w:rsidRPr="000A0283" w:rsidRDefault="00876DCC" w:rsidP="000A0283">
                <w:pPr>
                  <w:rPr>
                    <w:sz w:val="18"/>
                  </w:rPr>
                </w:pPr>
              </w:p>
            </w:tc>
            <w:tc>
              <w:tcPr>
                <w:tcW w:w="1710" w:type="dxa"/>
                <w:shd w:val="clear" w:color="auto" w:fill="auto"/>
              </w:tcPr>
              <w:p w:rsidR="00876DCC" w:rsidRPr="000A0283" w:rsidRDefault="00876DCC" w:rsidP="000A0283">
                <w:pPr>
                  <w:rPr>
                    <w:sz w:val="18"/>
                  </w:rPr>
                </w:pPr>
              </w:p>
            </w:tc>
            <w:tc>
              <w:tcPr>
                <w:tcW w:w="4214" w:type="dxa"/>
                <w:shd w:val="clear" w:color="auto" w:fill="auto"/>
              </w:tcPr>
              <w:p w:rsidR="00876DCC" w:rsidRPr="000A0283" w:rsidRDefault="00876DCC" w:rsidP="000A0283">
                <w:pPr>
                  <w:rPr>
                    <w:sz w:val="18"/>
                  </w:rPr>
                </w:pPr>
              </w:p>
            </w:tc>
            <w:tc>
              <w:tcPr>
                <w:tcW w:w="2311" w:type="dxa"/>
                <w:shd w:val="clear" w:color="auto" w:fill="auto"/>
              </w:tcPr>
              <w:p w:rsidR="00876DCC" w:rsidRPr="000A0283" w:rsidRDefault="00876DCC" w:rsidP="000A0283">
                <w:pPr>
                  <w:rPr>
                    <w:sz w:val="18"/>
                  </w:rPr>
                </w:pPr>
              </w:p>
            </w:tc>
          </w:tr>
          <w:tr w:rsidR="00876DCC" w:rsidRPr="000A0283" w:rsidTr="000A0283">
            <w:tc>
              <w:tcPr>
                <w:tcW w:w="900" w:type="dxa"/>
                <w:shd w:val="clear" w:color="auto" w:fill="auto"/>
              </w:tcPr>
              <w:p w:rsidR="00876DCC" w:rsidRPr="000A0283" w:rsidRDefault="00876DCC" w:rsidP="000A0283">
                <w:pPr>
                  <w:rPr>
                    <w:sz w:val="18"/>
                  </w:rPr>
                </w:pPr>
              </w:p>
            </w:tc>
            <w:tc>
              <w:tcPr>
                <w:tcW w:w="1710" w:type="dxa"/>
                <w:shd w:val="clear" w:color="auto" w:fill="auto"/>
              </w:tcPr>
              <w:p w:rsidR="00876DCC" w:rsidRPr="000A0283" w:rsidRDefault="00876DCC" w:rsidP="000A0283">
                <w:pPr>
                  <w:rPr>
                    <w:sz w:val="18"/>
                  </w:rPr>
                </w:pPr>
              </w:p>
            </w:tc>
            <w:tc>
              <w:tcPr>
                <w:tcW w:w="4214" w:type="dxa"/>
                <w:shd w:val="clear" w:color="auto" w:fill="auto"/>
              </w:tcPr>
              <w:p w:rsidR="00876DCC" w:rsidRPr="000A0283" w:rsidRDefault="00876DCC" w:rsidP="000A0283">
                <w:pPr>
                  <w:rPr>
                    <w:sz w:val="18"/>
                  </w:rPr>
                </w:pPr>
              </w:p>
            </w:tc>
            <w:tc>
              <w:tcPr>
                <w:tcW w:w="2311" w:type="dxa"/>
                <w:shd w:val="clear" w:color="auto" w:fill="auto"/>
              </w:tcPr>
              <w:p w:rsidR="00876DCC" w:rsidRPr="000A0283" w:rsidRDefault="00876DCC" w:rsidP="000A0283">
                <w:pPr>
                  <w:rPr>
                    <w:sz w:val="18"/>
                  </w:rPr>
                </w:pPr>
              </w:p>
            </w:tc>
          </w:tr>
          <w:tr w:rsidR="00876DCC" w:rsidRPr="000A0283" w:rsidTr="000A0283">
            <w:tc>
              <w:tcPr>
                <w:tcW w:w="900" w:type="dxa"/>
                <w:shd w:val="clear" w:color="auto" w:fill="auto"/>
              </w:tcPr>
              <w:p w:rsidR="00876DCC" w:rsidRPr="000A0283" w:rsidRDefault="00876DCC" w:rsidP="000A0283">
                <w:pPr>
                  <w:rPr>
                    <w:sz w:val="18"/>
                  </w:rPr>
                </w:pPr>
              </w:p>
            </w:tc>
            <w:tc>
              <w:tcPr>
                <w:tcW w:w="1710" w:type="dxa"/>
                <w:shd w:val="clear" w:color="auto" w:fill="auto"/>
              </w:tcPr>
              <w:p w:rsidR="00876DCC" w:rsidRPr="000A0283" w:rsidRDefault="00876DCC" w:rsidP="000A0283">
                <w:pPr>
                  <w:rPr>
                    <w:sz w:val="18"/>
                  </w:rPr>
                </w:pPr>
              </w:p>
            </w:tc>
            <w:tc>
              <w:tcPr>
                <w:tcW w:w="4214" w:type="dxa"/>
                <w:shd w:val="clear" w:color="auto" w:fill="auto"/>
              </w:tcPr>
              <w:p w:rsidR="00876DCC" w:rsidRPr="000A0283" w:rsidRDefault="00876DCC" w:rsidP="000A0283">
                <w:pPr>
                  <w:rPr>
                    <w:sz w:val="18"/>
                  </w:rPr>
                </w:pPr>
              </w:p>
            </w:tc>
            <w:tc>
              <w:tcPr>
                <w:tcW w:w="2311" w:type="dxa"/>
                <w:shd w:val="clear" w:color="auto" w:fill="auto"/>
              </w:tcPr>
              <w:p w:rsidR="00876DCC" w:rsidRPr="000A0283" w:rsidRDefault="00876DCC" w:rsidP="000A0283">
                <w:pPr>
                  <w:rPr>
                    <w:sz w:val="18"/>
                  </w:rPr>
                </w:pPr>
              </w:p>
            </w:tc>
          </w:tr>
          <w:tr w:rsidR="00876DCC" w:rsidRPr="000A0283" w:rsidTr="000A0283">
            <w:tc>
              <w:tcPr>
                <w:tcW w:w="900" w:type="dxa"/>
                <w:shd w:val="clear" w:color="auto" w:fill="auto"/>
              </w:tcPr>
              <w:p w:rsidR="00876DCC" w:rsidRPr="000A0283" w:rsidRDefault="00876DCC" w:rsidP="000A0283">
                <w:pPr>
                  <w:rPr>
                    <w:sz w:val="18"/>
                  </w:rPr>
                </w:pPr>
              </w:p>
            </w:tc>
            <w:tc>
              <w:tcPr>
                <w:tcW w:w="1710" w:type="dxa"/>
                <w:shd w:val="clear" w:color="auto" w:fill="auto"/>
              </w:tcPr>
              <w:p w:rsidR="00876DCC" w:rsidRPr="000A0283" w:rsidRDefault="00876DCC" w:rsidP="000A0283">
                <w:pPr>
                  <w:rPr>
                    <w:sz w:val="18"/>
                  </w:rPr>
                </w:pPr>
              </w:p>
            </w:tc>
            <w:tc>
              <w:tcPr>
                <w:tcW w:w="4214" w:type="dxa"/>
                <w:shd w:val="clear" w:color="auto" w:fill="auto"/>
              </w:tcPr>
              <w:p w:rsidR="00876DCC" w:rsidRPr="000A0283" w:rsidRDefault="00876DCC" w:rsidP="000A0283">
                <w:pPr>
                  <w:rPr>
                    <w:sz w:val="18"/>
                  </w:rPr>
                </w:pPr>
              </w:p>
            </w:tc>
            <w:tc>
              <w:tcPr>
                <w:tcW w:w="2311" w:type="dxa"/>
                <w:shd w:val="clear" w:color="auto" w:fill="auto"/>
              </w:tcPr>
              <w:p w:rsidR="00876DCC" w:rsidRPr="000A0283" w:rsidRDefault="00876DCC" w:rsidP="000A0283">
                <w:pPr>
                  <w:rPr>
                    <w:sz w:val="18"/>
                  </w:rPr>
                </w:pPr>
              </w:p>
            </w:tc>
          </w:tr>
          <w:tr w:rsidR="00876DCC" w:rsidRPr="000A0283" w:rsidTr="000A0283">
            <w:tc>
              <w:tcPr>
                <w:tcW w:w="900" w:type="dxa"/>
                <w:shd w:val="clear" w:color="auto" w:fill="auto"/>
              </w:tcPr>
              <w:p w:rsidR="00876DCC" w:rsidRPr="000A0283" w:rsidRDefault="00876DCC" w:rsidP="000A0283">
                <w:pPr>
                  <w:rPr>
                    <w:sz w:val="18"/>
                  </w:rPr>
                </w:pPr>
              </w:p>
            </w:tc>
            <w:tc>
              <w:tcPr>
                <w:tcW w:w="1710" w:type="dxa"/>
                <w:shd w:val="clear" w:color="auto" w:fill="auto"/>
              </w:tcPr>
              <w:p w:rsidR="00876DCC" w:rsidRPr="000A0283" w:rsidRDefault="00876DCC" w:rsidP="000A0283">
                <w:pPr>
                  <w:rPr>
                    <w:sz w:val="18"/>
                  </w:rPr>
                </w:pPr>
              </w:p>
            </w:tc>
            <w:tc>
              <w:tcPr>
                <w:tcW w:w="4214" w:type="dxa"/>
                <w:shd w:val="clear" w:color="auto" w:fill="auto"/>
              </w:tcPr>
              <w:p w:rsidR="00876DCC" w:rsidRPr="000A0283" w:rsidRDefault="00876DCC" w:rsidP="000A0283">
                <w:pPr>
                  <w:rPr>
                    <w:sz w:val="18"/>
                  </w:rPr>
                </w:pPr>
              </w:p>
            </w:tc>
            <w:tc>
              <w:tcPr>
                <w:tcW w:w="2311" w:type="dxa"/>
                <w:shd w:val="clear" w:color="auto" w:fill="auto"/>
              </w:tcPr>
              <w:p w:rsidR="00876DCC" w:rsidRPr="000A0283" w:rsidRDefault="00876DCC" w:rsidP="000A0283">
                <w:pPr>
                  <w:rPr>
                    <w:sz w:val="18"/>
                  </w:rPr>
                </w:pPr>
              </w:p>
            </w:tc>
          </w:tr>
          <w:tr w:rsidR="00876DCC" w:rsidRPr="000A0283" w:rsidTr="000A0283">
            <w:tc>
              <w:tcPr>
                <w:tcW w:w="900" w:type="dxa"/>
                <w:shd w:val="clear" w:color="auto" w:fill="auto"/>
              </w:tcPr>
              <w:p w:rsidR="00876DCC" w:rsidRPr="000A0283" w:rsidRDefault="00876DCC" w:rsidP="000A0283">
                <w:pPr>
                  <w:rPr>
                    <w:sz w:val="18"/>
                  </w:rPr>
                </w:pPr>
              </w:p>
            </w:tc>
            <w:tc>
              <w:tcPr>
                <w:tcW w:w="1710" w:type="dxa"/>
                <w:shd w:val="clear" w:color="auto" w:fill="auto"/>
              </w:tcPr>
              <w:p w:rsidR="00876DCC" w:rsidRPr="000A0283" w:rsidRDefault="00876DCC" w:rsidP="000A0283">
                <w:pPr>
                  <w:rPr>
                    <w:sz w:val="18"/>
                  </w:rPr>
                </w:pPr>
              </w:p>
            </w:tc>
            <w:tc>
              <w:tcPr>
                <w:tcW w:w="4214" w:type="dxa"/>
                <w:shd w:val="clear" w:color="auto" w:fill="auto"/>
              </w:tcPr>
              <w:p w:rsidR="00876DCC" w:rsidRPr="000A0283" w:rsidRDefault="00876DCC" w:rsidP="000A0283">
                <w:pPr>
                  <w:rPr>
                    <w:sz w:val="18"/>
                  </w:rPr>
                </w:pPr>
              </w:p>
            </w:tc>
            <w:tc>
              <w:tcPr>
                <w:tcW w:w="2311" w:type="dxa"/>
                <w:shd w:val="clear" w:color="auto" w:fill="auto"/>
              </w:tcPr>
              <w:p w:rsidR="00876DCC" w:rsidRPr="000A0283" w:rsidRDefault="00876DCC" w:rsidP="000A0283">
                <w:pPr>
                  <w:rPr>
                    <w:sz w:val="18"/>
                  </w:rPr>
                </w:pPr>
              </w:p>
            </w:tc>
          </w:tr>
          <w:tr w:rsidR="00876DCC" w:rsidRPr="000A0283" w:rsidTr="000A0283">
            <w:tc>
              <w:tcPr>
                <w:tcW w:w="900" w:type="dxa"/>
                <w:shd w:val="clear" w:color="auto" w:fill="auto"/>
              </w:tcPr>
              <w:p w:rsidR="00876DCC" w:rsidRPr="000A0283" w:rsidRDefault="00876DCC" w:rsidP="000A0283">
                <w:pPr>
                  <w:rPr>
                    <w:sz w:val="18"/>
                  </w:rPr>
                </w:pPr>
              </w:p>
            </w:tc>
            <w:tc>
              <w:tcPr>
                <w:tcW w:w="1710" w:type="dxa"/>
                <w:shd w:val="clear" w:color="auto" w:fill="auto"/>
              </w:tcPr>
              <w:p w:rsidR="00876DCC" w:rsidRPr="000A0283" w:rsidRDefault="00876DCC" w:rsidP="000A0283">
                <w:pPr>
                  <w:rPr>
                    <w:sz w:val="18"/>
                  </w:rPr>
                </w:pPr>
              </w:p>
            </w:tc>
            <w:tc>
              <w:tcPr>
                <w:tcW w:w="4214" w:type="dxa"/>
                <w:shd w:val="clear" w:color="auto" w:fill="auto"/>
              </w:tcPr>
              <w:p w:rsidR="00876DCC" w:rsidRPr="000A0283" w:rsidRDefault="00876DCC" w:rsidP="000A0283">
                <w:pPr>
                  <w:rPr>
                    <w:sz w:val="18"/>
                  </w:rPr>
                </w:pPr>
              </w:p>
            </w:tc>
            <w:tc>
              <w:tcPr>
                <w:tcW w:w="2311" w:type="dxa"/>
                <w:shd w:val="clear" w:color="auto" w:fill="auto"/>
              </w:tcPr>
              <w:p w:rsidR="00876DCC" w:rsidRPr="000A0283" w:rsidRDefault="00876DCC" w:rsidP="000A0283">
                <w:pPr>
                  <w:rPr>
                    <w:sz w:val="18"/>
                  </w:rPr>
                </w:pPr>
              </w:p>
            </w:tc>
          </w:tr>
          <w:tr w:rsidR="000A0283" w:rsidRPr="000A0283" w:rsidTr="000A0283">
            <w:tc>
              <w:tcPr>
                <w:tcW w:w="900" w:type="dxa"/>
                <w:shd w:val="clear" w:color="auto" w:fill="auto"/>
              </w:tcPr>
              <w:p w:rsidR="000A0283" w:rsidRPr="000A0283" w:rsidRDefault="000A0283" w:rsidP="000A0283">
                <w:pPr>
                  <w:rPr>
                    <w:sz w:val="18"/>
                  </w:rPr>
                </w:pPr>
              </w:p>
            </w:tc>
            <w:tc>
              <w:tcPr>
                <w:tcW w:w="1710" w:type="dxa"/>
                <w:shd w:val="clear" w:color="auto" w:fill="auto"/>
              </w:tcPr>
              <w:p w:rsidR="000A0283" w:rsidRPr="000A0283" w:rsidRDefault="000A0283" w:rsidP="000A0283">
                <w:pPr>
                  <w:rPr>
                    <w:sz w:val="18"/>
                  </w:rPr>
                </w:pPr>
              </w:p>
            </w:tc>
            <w:tc>
              <w:tcPr>
                <w:tcW w:w="4214" w:type="dxa"/>
                <w:shd w:val="clear" w:color="auto" w:fill="auto"/>
              </w:tcPr>
              <w:p w:rsidR="000A0283" w:rsidRPr="000A0283" w:rsidRDefault="000A0283" w:rsidP="000A0283">
                <w:pPr>
                  <w:rPr>
                    <w:sz w:val="18"/>
                  </w:rPr>
                </w:pPr>
              </w:p>
            </w:tc>
            <w:tc>
              <w:tcPr>
                <w:tcW w:w="2311" w:type="dxa"/>
                <w:shd w:val="clear" w:color="auto" w:fill="auto"/>
              </w:tcPr>
              <w:p w:rsidR="000A0283" w:rsidRPr="000A0283" w:rsidRDefault="000A0283" w:rsidP="000A0283">
                <w:pPr>
                  <w:rPr>
                    <w:sz w:val="18"/>
                  </w:rPr>
                </w:pPr>
              </w:p>
            </w:tc>
          </w:tr>
          <w:tr w:rsidR="000A0283" w:rsidRPr="000A0283" w:rsidTr="000A0283">
            <w:tc>
              <w:tcPr>
                <w:tcW w:w="900" w:type="dxa"/>
                <w:shd w:val="clear" w:color="auto" w:fill="auto"/>
              </w:tcPr>
              <w:p w:rsidR="000A0283" w:rsidRPr="000A0283" w:rsidRDefault="000A0283" w:rsidP="000A0283">
                <w:pPr>
                  <w:rPr>
                    <w:sz w:val="18"/>
                  </w:rPr>
                </w:pPr>
              </w:p>
            </w:tc>
            <w:tc>
              <w:tcPr>
                <w:tcW w:w="1710" w:type="dxa"/>
                <w:shd w:val="clear" w:color="auto" w:fill="auto"/>
              </w:tcPr>
              <w:p w:rsidR="000A0283" w:rsidRPr="000A0283" w:rsidRDefault="000A0283" w:rsidP="000A0283">
                <w:pPr>
                  <w:rPr>
                    <w:sz w:val="18"/>
                  </w:rPr>
                </w:pPr>
              </w:p>
            </w:tc>
            <w:tc>
              <w:tcPr>
                <w:tcW w:w="4214" w:type="dxa"/>
                <w:shd w:val="clear" w:color="auto" w:fill="auto"/>
              </w:tcPr>
              <w:p w:rsidR="000A0283" w:rsidRPr="000A0283" w:rsidRDefault="000A0283" w:rsidP="000A0283">
                <w:pPr>
                  <w:rPr>
                    <w:sz w:val="18"/>
                  </w:rPr>
                </w:pPr>
              </w:p>
            </w:tc>
            <w:tc>
              <w:tcPr>
                <w:tcW w:w="2311" w:type="dxa"/>
                <w:shd w:val="clear" w:color="auto" w:fill="auto"/>
              </w:tcPr>
              <w:p w:rsidR="000A0283" w:rsidRPr="000A0283" w:rsidRDefault="000A0283" w:rsidP="000A0283">
                <w:pPr>
                  <w:rPr>
                    <w:sz w:val="18"/>
                  </w:rPr>
                </w:pPr>
              </w:p>
            </w:tc>
          </w:tr>
          <w:tr w:rsidR="000A0283" w:rsidRPr="000A0283" w:rsidTr="000A0283">
            <w:tc>
              <w:tcPr>
                <w:tcW w:w="900" w:type="dxa"/>
                <w:shd w:val="clear" w:color="auto" w:fill="auto"/>
              </w:tcPr>
              <w:p w:rsidR="000A0283" w:rsidRPr="000A0283" w:rsidRDefault="000A0283" w:rsidP="000A0283">
                <w:pPr>
                  <w:rPr>
                    <w:sz w:val="18"/>
                  </w:rPr>
                </w:pPr>
              </w:p>
            </w:tc>
            <w:tc>
              <w:tcPr>
                <w:tcW w:w="1710" w:type="dxa"/>
                <w:shd w:val="clear" w:color="auto" w:fill="auto"/>
              </w:tcPr>
              <w:p w:rsidR="000A0283" w:rsidRPr="000A0283" w:rsidRDefault="000A0283" w:rsidP="000A0283">
                <w:pPr>
                  <w:rPr>
                    <w:sz w:val="18"/>
                  </w:rPr>
                </w:pPr>
              </w:p>
            </w:tc>
            <w:tc>
              <w:tcPr>
                <w:tcW w:w="4214" w:type="dxa"/>
                <w:shd w:val="clear" w:color="auto" w:fill="auto"/>
              </w:tcPr>
              <w:p w:rsidR="000A0283" w:rsidRPr="000A0283" w:rsidRDefault="000A0283" w:rsidP="000A0283">
                <w:pPr>
                  <w:rPr>
                    <w:sz w:val="18"/>
                  </w:rPr>
                </w:pPr>
              </w:p>
            </w:tc>
            <w:tc>
              <w:tcPr>
                <w:tcW w:w="2311" w:type="dxa"/>
                <w:shd w:val="clear" w:color="auto" w:fill="auto"/>
              </w:tcPr>
              <w:p w:rsidR="000A0283" w:rsidRPr="000A0283" w:rsidRDefault="000A0283" w:rsidP="000A0283">
                <w:pPr>
                  <w:rPr>
                    <w:sz w:val="18"/>
                  </w:rPr>
                </w:pPr>
              </w:p>
            </w:tc>
          </w:tr>
          <w:tr w:rsidR="000A0283" w:rsidRPr="000A0283" w:rsidTr="000A0283">
            <w:tc>
              <w:tcPr>
                <w:tcW w:w="900" w:type="dxa"/>
                <w:shd w:val="clear" w:color="auto" w:fill="auto"/>
              </w:tcPr>
              <w:p w:rsidR="000A0283" w:rsidRPr="000A0283" w:rsidRDefault="000A0283" w:rsidP="000A0283">
                <w:pPr>
                  <w:rPr>
                    <w:sz w:val="18"/>
                  </w:rPr>
                </w:pPr>
              </w:p>
            </w:tc>
            <w:tc>
              <w:tcPr>
                <w:tcW w:w="1710" w:type="dxa"/>
                <w:shd w:val="clear" w:color="auto" w:fill="auto"/>
              </w:tcPr>
              <w:p w:rsidR="000A0283" w:rsidRPr="000A0283" w:rsidRDefault="000A0283" w:rsidP="000A0283">
                <w:pPr>
                  <w:rPr>
                    <w:sz w:val="18"/>
                  </w:rPr>
                </w:pPr>
              </w:p>
            </w:tc>
            <w:tc>
              <w:tcPr>
                <w:tcW w:w="4214" w:type="dxa"/>
                <w:shd w:val="clear" w:color="auto" w:fill="auto"/>
              </w:tcPr>
              <w:p w:rsidR="000A0283" w:rsidRPr="000A0283" w:rsidRDefault="000A0283" w:rsidP="000A0283">
                <w:pPr>
                  <w:rPr>
                    <w:sz w:val="18"/>
                  </w:rPr>
                </w:pPr>
              </w:p>
            </w:tc>
            <w:tc>
              <w:tcPr>
                <w:tcW w:w="2311" w:type="dxa"/>
                <w:shd w:val="clear" w:color="auto" w:fill="auto"/>
              </w:tcPr>
              <w:p w:rsidR="000A0283" w:rsidRPr="000A0283" w:rsidRDefault="000A0283" w:rsidP="000A0283">
                <w:pPr>
                  <w:rPr>
                    <w:sz w:val="18"/>
                  </w:rPr>
                </w:pPr>
              </w:p>
            </w:tc>
          </w:tr>
        </w:tbl>
        <w:p w:rsidR="00790737" w:rsidRDefault="00790737" w:rsidP="00536359">
          <w:pPr>
            <w:pStyle w:val="Heading1"/>
            <w:sectPr w:rsidR="00790737" w:rsidSect="00790737">
              <w:pgSz w:w="11907" w:h="16839" w:code="9"/>
              <w:pgMar w:top="1440" w:right="1440" w:bottom="1440" w:left="1440" w:header="1080" w:footer="1080" w:gutter="0"/>
              <w:pgNumType w:start="1"/>
              <w:cols w:space="720"/>
              <w:docGrid w:linePitch="360"/>
            </w:sectPr>
          </w:pPr>
        </w:p>
        <w:p w:rsidR="000A0283" w:rsidRDefault="000A0283" w:rsidP="00536359">
          <w:pPr>
            <w:pStyle w:val="Heading1"/>
          </w:pPr>
          <w:r w:rsidRPr="00536359">
            <w:lastRenderedPageBreak/>
            <w:t>Introduction</w:t>
          </w:r>
        </w:p>
        <w:p w:rsidR="00F717E1" w:rsidRDefault="00F717E1" w:rsidP="007D3775">
          <w:pPr>
            <w:pStyle w:val="Heading2"/>
          </w:pPr>
          <w:r w:rsidRPr="00427A13">
            <w:t>Purpose</w:t>
          </w:r>
        </w:p>
        <w:p w:rsidR="00053E43" w:rsidRDefault="00F72286" w:rsidP="000A0283">
          <w:r>
            <w:t xml:space="preserve">The purpose of the </w:t>
          </w:r>
          <w:r w:rsidR="001970CE">
            <w:t>Information Security Management System</w:t>
          </w:r>
          <w:r>
            <w:t xml:space="preserve"> Policy is </w:t>
          </w:r>
          <w:r w:rsidR="001970CE">
            <w:t>to ensure adequate and proportionate security controls that protect the information assets of the organization and give confidence to the interested parties.</w:t>
          </w:r>
          <w:r w:rsidR="000A0283" w:rsidRPr="000A0283">
            <w:t xml:space="preserve"> </w:t>
          </w:r>
        </w:p>
        <w:p w:rsidR="000A0283" w:rsidRDefault="00053E43" w:rsidP="000A0283">
          <w:r>
            <w:t xml:space="preserve">The ISMS policy is a framework for setting objectives and establishes an overall sense of direction and principles for action with regard to information security of the organization. </w:t>
          </w:r>
          <w:r w:rsidR="000A0283">
            <w:t>The policy adopts the ISO/IEC 27001:2005 standard and the guidelines as set forth in ISO/IEC 27002:2005.</w:t>
          </w:r>
        </w:p>
        <w:p w:rsidR="000A0283" w:rsidRDefault="000A0283" w:rsidP="007D3775">
          <w:pPr>
            <w:pStyle w:val="Heading2"/>
          </w:pPr>
          <w:r>
            <w:t>Objectives</w:t>
          </w:r>
          <w:r w:rsidR="001970CE">
            <w:t xml:space="preserve"> </w:t>
          </w:r>
        </w:p>
        <w:p w:rsidR="001970CE" w:rsidRDefault="001970CE" w:rsidP="00F72286">
          <w:r>
            <w:t>The objectives of the information security policy are:</w:t>
          </w:r>
        </w:p>
        <w:p w:rsidR="000A0283" w:rsidRDefault="000A0283" w:rsidP="001970CE">
          <w:pPr>
            <w:pStyle w:val="ListParagraph"/>
            <w:numPr>
              <w:ilvl w:val="0"/>
              <w:numId w:val="19"/>
            </w:numPr>
          </w:pPr>
          <w:r>
            <w:t>To protect the information assets of the organization</w:t>
          </w:r>
        </w:p>
        <w:p w:rsidR="000A0283" w:rsidRDefault="000A0283" w:rsidP="001970CE">
          <w:pPr>
            <w:pStyle w:val="ListParagraph"/>
            <w:numPr>
              <w:ilvl w:val="0"/>
              <w:numId w:val="19"/>
            </w:numPr>
          </w:pPr>
          <w:r>
            <w:t>To protect the personal and sensitive information of donors and business partners</w:t>
          </w:r>
        </w:p>
        <w:p w:rsidR="000A0283" w:rsidRDefault="000A0283" w:rsidP="001970CE">
          <w:pPr>
            <w:pStyle w:val="ListParagraph"/>
            <w:numPr>
              <w:ilvl w:val="0"/>
              <w:numId w:val="19"/>
            </w:numPr>
          </w:pPr>
          <w:r>
            <w:t>To ensure compliance with all legislative, regulatory and contractual requirements connected to information security at all times</w:t>
          </w:r>
        </w:p>
        <w:p w:rsidR="000A0283" w:rsidRDefault="000A0283" w:rsidP="001970CE">
          <w:pPr>
            <w:pStyle w:val="ListParagraph"/>
            <w:numPr>
              <w:ilvl w:val="0"/>
              <w:numId w:val="19"/>
            </w:numPr>
          </w:pPr>
          <w:r>
            <w:t>To maintain consistency in the protection of the confidentiality, integrity and availability of information across the organization.</w:t>
          </w:r>
        </w:p>
        <w:p w:rsidR="00F717E1" w:rsidRDefault="00F717E1" w:rsidP="007D3775">
          <w:pPr>
            <w:pStyle w:val="Heading2"/>
          </w:pPr>
          <w:r>
            <w:t>Scope</w:t>
          </w:r>
        </w:p>
        <w:p w:rsidR="00761114" w:rsidRDefault="00761114" w:rsidP="00761114">
          <w:pPr>
            <w:rPr>
              <w:rFonts w:eastAsia="MS Mincho"/>
            </w:rPr>
          </w:pPr>
          <w:r w:rsidRPr="009D6C79">
            <w:rPr>
              <w:rFonts w:eastAsia="MS Mincho"/>
            </w:rPr>
            <w:t xml:space="preserve">The scope of </w:t>
          </w:r>
          <w:r w:rsidR="001970CE">
            <w:rPr>
              <w:rFonts w:eastAsia="MS Mincho"/>
            </w:rPr>
            <w:t>the ISMS covers the following:</w:t>
          </w:r>
        </w:p>
        <w:p w:rsidR="001970CE" w:rsidRDefault="001970CE" w:rsidP="001970CE">
          <w:pPr>
            <w:pStyle w:val="ListParagraph"/>
            <w:numPr>
              <w:ilvl w:val="0"/>
              <w:numId w:val="18"/>
            </w:numPr>
            <w:rPr>
              <w:rFonts w:eastAsia="MS Mincho"/>
            </w:rPr>
          </w:pPr>
          <w:r>
            <w:rPr>
              <w:rFonts w:eastAsia="MS Mincho"/>
            </w:rPr>
            <w:t>IT Infrastructure</w:t>
          </w:r>
        </w:p>
        <w:p w:rsidR="001970CE" w:rsidRDefault="001970CE" w:rsidP="001970CE">
          <w:pPr>
            <w:pStyle w:val="ListParagraph"/>
            <w:numPr>
              <w:ilvl w:val="0"/>
              <w:numId w:val="18"/>
            </w:numPr>
            <w:rPr>
              <w:rFonts w:eastAsia="MS Mincho"/>
            </w:rPr>
          </w:pPr>
          <w:r>
            <w:rPr>
              <w:rFonts w:eastAsia="MS Mincho"/>
            </w:rPr>
            <w:t>Information Security</w:t>
          </w:r>
        </w:p>
        <w:p w:rsidR="001970CE" w:rsidRDefault="001970CE" w:rsidP="001970CE">
          <w:pPr>
            <w:pStyle w:val="ListParagraph"/>
            <w:numPr>
              <w:ilvl w:val="0"/>
              <w:numId w:val="18"/>
            </w:numPr>
            <w:rPr>
              <w:rFonts w:eastAsia="MS Mincho"/>
            </w:rPr>
          </w:pPr>
          <w:r>
            <w:rPr>
              <w:rFonts w:eastAsia="MS Mincho"/>
            </w:rPr>
            <w:t>Physical Security</w:t>
          </w:r>
        </w:p>
        <w:p w:rsidR="000A0283" w:rsidRDefault="000A0283" w:rsidP="001970CE">
          <w:pPr>
            <w:pStyle w:val="ListParagraph"/>
            <w:numPr>
              <w:ilvl w:val="0"/>
              <w:numId w:val="18"/>
            </w:numPr>
            <w:rPr>
              <w:rFonts w:eastAsia="MS Mincho"/>
            </w:rPr>
          </w:pPr>
          <w:r>
            <w:rPr>
              <w:rFonts w:eastAsia="MS Mincho"/>
            </w:rPr>
            <w:t>Personnel</w:t>
          </w:r>
          <w:ins w:id="1" w:author="Hari Thapliyal" w:date="2015-01-10T12:15:00Z">
            <w:r w:rsidR="000C1637">
              <w:rPr>
                <w:rFonts w:eastAsia="MS Mincho"/>
              </w:rPr>
              <w:t xml:space="preserve"> (how it is related to ISMS)</w:t>
            </w:r>
          </w:ins>
        </w:p>
        <w:p w:rsidR="007B7E01" w:rsidRDefault="007B7E01" w:rsidP="007B7E01">
          <w:pPr>
            <w:rPr>
              <w:rFonts w:eastAsia="MS Mincho"/>
            </w:rPr>
          </w:pPr>
          <w:r>
            <w:rPr>
              <w:rFonts w:eastAsia="MS Mincho"/>
            </w:rPr>
            <w:t>The IT team will have the total ownership of all the IT assets and the information contained in them.</w:t>
          </w:r>
        </w:p>
        <w:p w:rsidR="000A2C0C" w:rsidRPr="000A0283" w:rsidRDefault="000A2C0C" w:rsidP="007D3775">
          <w:pPr>
            <w:pStyle w:val="Heading2"/>
          </w:pPr>
          <w:r w:rsidRPr="000A0283">
            <w:t>Interpretation</w:t>
          </w:r>
        </w:p>
        <w:p w:rsidR="000A2C0C" w:rsidRPr="009602E4" w:rsidRDefault="000A2C0C" w:rsidP="000A2C0C">
          <w:r w:rsidRPr="009602E4">
            <w:t xml:space="preserve">Any matter not specifically covered under </w:t>
          </w:r>
          <w:r>
            <w:t>this policy</w:t>
          </w:r>
          <w:r w:rsidRPr="009602E4">
            <w:t xml:space="preserve"> shall be referred to </w:t>
          </w:r>
          <w:r>
            <w:t>Division Head - IT</w:t>
          </w:r>
          <w:r w:rsidRPr="009602E4">
            <w:t xml:space="preserve"> for necessary clarification.</w:t>
          </w:r>
          <w:r>
            <w:t xml:space="preserve"> </w:t>
          </w:r>
          <w:r w:rsidRPr="009602E4">
            <w:t>The interpretation of this policy rests exclusively with the Management. The decision of the Management shall be final and binding.</w:t>
          </w:r>
        </w:p>
        <w:p w:rsidR="000A2C0C" w:rsidRPr="000A0283" w:rsidRDefault="000A2C0C" w:rsidP="007D3775">
          <w:pPr>
            <w:pStyle w:val="Heading2"/>
          </w:pPr>
          <w:r w:rsidRPr="000A0283">
            <w:t>Effective Date</w:t>
          </w:r>
        </w:p>
        <w:p w:rsidR="000A2C0C" w:rsidRDefault="000A2C0C" w:rsidP="000A2C0C">
          <w:r w:rsidRPr="009602E4">
            <w:t xml:space="preserve">The </w:t>
          </w:r>
          <w:r>
            <w:t>policy &amp;</w:t>
          </w:r>
          <w:r w:rsidRPr="009602E4">
            <w:t xml:space="preserve"> procedures </w:t>
          </w:r>
          <w:r>
            <w:t xml:space="preserve">outlined in this document </w:t>
          </w:r>
          <w:r w:rsidRPr="009602E4">
            <w:t>shall supersede</w:t>
          </w:r>
          <w:r>
            <w:t xml:space="preserve"> all other earlier guidelines / rules / policies / procedures</w:t>
          </w:r>
          <w:r w:rsidRPr="009602E4">
            <w:t xml:space="preserve"> on th</w:t>
          </w:r>
          <w:r>
            <w:t>is</w:t>
          </w:r>
          <w:r w:rsidRPr="009602E4">
            <w:t xml:space="preserve"> subject matter </w:t>
          </w:r>
          <w:r>
            <w:t>&amp;</w:t>
          </w:r>
          <w:r w:rsidRPr="009602E4">
            <w:t xml:space="preserve"> shall come into force with effect from </w:t>
          </w:r>
          <w:r>
            <w:t>January 01, 2014.</w:t>
          </w:r>
        </w:p>
        <w:p w:rsidR="000A2C0C" w:rsidRDefault="000A2C0C" w:rsidP="007D3775">
          <w:pPr>
            <w:pStyle w:val="Heading2"/>
          </w:pPr>
          <w:r>
            <w:t>References</w:t>
          </w:r>
        </w:p>
        <w:p w:rsidR="000A2C0C" w:rsidRDefault="000A2C0C" w:rsidP="000A2C0C">
          <w:r>
            <w:t>ISO/IEC 27001:2005 Information Security Management Systems - Requirements</w:t>
          </w:r>
        </w:p>
        <w:p w:rsidR="000A2C0C" w:rsidRDefault="000A2C0C" w:rsidP="000A2C0C">
          <w:r>
            <w:t>ISO/IEC 27002:2005 Code of Practice for Information Security Management</w:t>
          </w:r>
        </w:p>
        <w:p w:rsidR="000A2C0C" w:rsidRDefault="000A2C0C" w:rsidP="000A2C0C">
          <w:pPr>
            <w:pStyle w:val="Heading1"/>
            <w:sectPr w:rsidR="000A2C0C" w:rsidSect="00790737">
              <w:headerReference w:type="default" r:id="rId8"/>
              <w:footerReference w:type="default" r:id="rId9"/>
              <w:pgSz w:w="11907" w:h="16839" w:code="9"/>
              <w:pgMar w:top="1440" w:right="1440" w:bottom="1440" w:left="1440" w:header="1080" w:footer="1080" w:gutter="0"/>
              <w:cols w:space="720"/>
              <w:docGrid w:linePitch="360"/>
            </w:sectPr>
          </w:pPr>
        </w:p>
        <w:p w:rsidR="00EE2433" w:rsidRDefault="00EE2433" w:rsidP="00EE2433">
          <w:pPr>
            <w:pStyle w:val="Heading1"/>
          </w:pPr>
          <w:r>
            <w:lastRenderedPageBreak/>
            <w:t>Terms and Definitions</w:t>
          </w:r>
        </w:p>
        <w:p w:rsidR="00EE2433" w:rsidRDefault="00EE2433" w:rsidP="00EE2433">
          <w:proofErr w:type="gramStart"/>
          <w:r w:rsidRPr="004928F2">
            <w:rPr>
              <w:b/>
            </w:rPr>
            <w:t>asset</w:t>
          </w:r>
          <w:proofErr w:type="gramEnd"/>
          <w:r w:rsidRPr="004928F2">
            <w:rPr>
              <w:b/>
            </w:rPr>
            <w:t>:</w:t>
          </w:r>
          <w:r>
            <w:t xml:space="preserve"> anything that has value to the organization</w:t>
          </w:r>
        </w:p>
        <w:p w:rsidR="00EE2433" w:rsidRDefault="00EE2433" w:rsidP="00EE2433">
          <w:proofErr w:type="gramStart"/>
          <w:r w:rsidRPr="004928F2">
            <w:rPr>
              <w:b/>
            </w:rPr>
            <w:t>availability</w:t>
          </w:r>
          <w:proofErr w:type="gramEnd"/>
          <w:r w:rsidRPr="004928F2">
            <w:rPr>
              <w:b/>
            </w:rPr>
            <w:t xml:space="preserve">: </w:t>
          </w:r>
          <w:r>
            <w:t>the property of being accessible and usable upon demand by authorized entity</w:t>
          </w:r>
        </w:p>
        <w:p w:rsidR="00EE2433" w:rsidRDefault="00EE2433" w:rsidP="00EE2433">
          <w:proofErr w:type="gramStart"/>
          <w:r w:rsidRPr="004928F2">
            <w:rPr>
              <w:b/>
            </w:rPr>
            <w:t>confidentiality</w:t>
          </w:r>
          <w:proofErr w:type="gramEnd"/>
          <w:r w:rsidRPr="004928F2">
            <w:rPr>
              <w:b/>
            </w:rPr>
            <w:t>:</w:t>
          </w:r>
          <w:r>
            <w:t xml:space="preserve"> the property that information is not made available or disclosed to unauthorized individuals, entities or processes</w:t>
          </w:r>
        </w:p>
        <w:p w:rsidR="00EE2433" w:rsidRDefault="00EE2433" w:rsidP="00EE2433">
          <w:proofErr w:type="gramStart"/>
          <w:r w:rsidRPr="004928F2">
            <w:rPr>
              <w:b/>
            </w:rPr>
            <w:t>integrity</w:t>
          </w:r>
          <w:proofErr w:type="gramEnd"/>
          <w:r w:rsidRPr="004928F2">
            <w:rPr>
              <w:b/>
            </w:rPr>
            <w:t>:</w:t>
          </w:r>
          <w:r>
            <w:t xml:space="preserve"> the property of safeguarding the accuracy and completeness of assets</w:t>
          </w:r>
        </w:p>
        <w:p w:rsidR="00EE2433" w:rsidRDefault="00EE2433" w:rsidP="00EE2433">
          <w:proofErr w:type="gramStart"/>
          <w:r w:rsidRPr="004928F2">
            <w:rPr>
              <w:b/>
            </w:rPr>
            <w:t>information</w:t>
          </w:r>
          <w:proofErr w:type="gramEnd"/>
          <w:r w:rsidRPr="004928F2">
            <w:rPr>
              <w:b/>
            </w:rPr>
            <w:t xml:space="preserve"> security:</w:t>
          </w:r>
          <w:r>
            <w:t xml:space="preserve"> preservation of confidentiality, integrity and availability of information; other properties such as authenticity, accountability, non-repudiation and reliability can also be involved</w:t>
          </w:r>
        </w:p>
        <w:p w:rsidR="00EE2433" w:rsidRDefault="00EE2433" w:rsidP="00EE2433">
          <w:proofErr w:type="gramStart"/>
          <w:r w:rsidRPr="00EE2433">
            <w:rPr>
              <w:b/>
            </w:rPr>
            <w:t>information</w:t>
          </w:r>
          <w:proofErr w:type="gramEnd"/>
          <w:r w:rsidRPr="00EE2433">
            <w:rPr>
              <w:b/>
            </w:rPr>
            <w:t xml:space="preserve"> security event:</w:t>
          </w:r>
          <w:r>
            <w:t xml:space="preserve"> an identified occurrence of a system, service or network state indicating a possible breach of information security policy or failure of safeguards, or a previously unknown situation that may be security relevant</w:t>
          </w:r>
        </w:p>
        <w:p w:rsidR="00EE2433" w:rsidRDefault="00EE2433" w:rsidP="00EE2433">
          <w:proofErr w:type="gramStart"/>
          <w:r w:rsidRPr="00EE2433">
            <w:rPr>
              <w:b/>
            </w:rPr>
            <w:t>information</w:t>
          </w:r>
          <w:proofErr w:type="gramEnd"/>
          <w:r w:rsidRPr="00EE2433">
            <w:rPr>
              <w:b/>
            </w:rPr>
            <w:t xml:space="preserve"> security incident:</w:t>
          </w:r>
          <w:r>
            <w:t xml:space="preserve"> a single or a series of unwanted or unexpected information security events that have a significant probability of compromising business operations and threatening information security</w:t>
          </w:r>
        </w:p>
        <w:p w:rsidR="00EE2433" w:rsidRDefault="00EE2433" w:rsidP="00EE2433">
          <w:proofErr w:type="gramStart"/>
          <w:r w:rsidRPr="00EE2433">
            <w:rPr>
              <w:b/>
            </w:rPr>
            <w:t>threat</w:t>
          </w:r>
          <w:proofErr w:type="gramEnd"/>
          <w:r w:rsidRPr="00EE2433">
            <w:rPr>
              <w:b/>
            </w:rPr>
            <w:t>:</w:t>
          </w:r>
          <w:r>
            <w:t xml:space="preserve"> a potential cause of an unwanted incident, which may result in harm to a system or organization</w:t>
          </w:r>
        </w:p>
        <w:p w:rsidR="00EE2433" w:rsidRDefault="00EE2433" w:rsidP="00EE2433">
          <w:proofErr w:type="gramStart"/>
          <w:r w:rsidRPr="00EE2433">
            <w:rPr>
              <w:b/>
            </w:rPr>
            <w:t>vulnerability</w:t>
          </w:r>
          <w:proofErr w:type="gramEnd"/>
          <w:r w:rsidRPr="00EE2433">
            <w:rPr>
              <w:b/>
            </w:rPr>
            <w:t>:</w:t>
          </w:r>
          <w:r>
            <w:t xml:space="preserve"> a weakness of an asset or group of assets that can be exploited by one or more threats</w:t>
          </w:r>
        </w:p>
        <w:p w:rsidR="00EE2433" w:rsidRDefault="00EE2433" w:rsidP="00EE2433">
          <w:proofErr w:type="gramStart"/>
          <w:r w:rsidRPr="00EE2433">
            <w:rPr>
              <w:b/>
            </w:rPr>
            <w:t>risk</w:t>
          </w:r>
          <w:proofErr w:type="gramEnd"/>
          <w:r w:rsidRPr="00EE2433">
            <w:rPr>
              <w:b/>
            </w:rPr>
            <w:t>:</w:t>
          </w:r>
          <w:r>
            <w:t xml:space="preserve"> effect of uncertainty on objectives; combination of the probability of an event and its consequence</w:t>
          </w:r>
        </w:p>
        <w:p w:rsidR="00EE2433" w:rsidRDefault="00EE2433" w:rsidP="00EE2433">
          <w:proofErr w:type="gramStart"/>
          <w:r w:rsidRPr="004928F2">
            <w:rPr>
              <w:b/>
            </w:rPr>
            <w:t>risk</w:t>
          </w:r>
          <w:proofErr w:type="gramEnd"/>
          <w:r w:rsidRPr="004928F2">
            <w:rPr>
              <w:b/>
            </w:rPr>
            <w:t xml:space="preserve"> analysis:</w:t>
          </w:r>
          <w:r>
            <w:t xml:space="preserve"> systematic use of information to identify sources and to estimate the risk</w:t>
          </w:r>
        </w:p>
        <w:p w:rsidR="00EE2433" w:rsidRDefault="00EE2433" w:rsidP="00EE2433">
          <w:proofErr w:type="gramStart"/>
          <w:r w:rsidRPr="004928F2">
            <w:rPr>
              <w:b/>
            </w:rPr>
            <w:t>risk</w:t>
          </w:r>
          <w:proofErr w:type="gramEnd"/>
          <w:r w:rsidRPr="004928F2">
            <w:rPr>
              <w:b/>
            </w:rPr>
            <w:t xml:space="preserve"> evaluation:</w:t>
          </w:r>
          <w:r>
            <w:t xml:space="preserve"> process of comparing the estimate risk against given risk criteria to determine the significance of the risk</w:t>
          </w:r>
        </w:p>
        <w:p w:rsidR="00EE2433" w:rsidRDefault="00EE2433" w:rsidP="00EE2433">
          <w:proofErr w:type="gramStart"/>
          <w:r w:rsidRPr="004928F2">
            <w:rPr>
              <w:b/>
            </w:rPr>
            <w:t>risk</w:t>
          </w:r>
          <w:proofErr w:type="gramEnd"/>
          <w:r w:rsidRPr="004928F2">
            <w:rPr>
              <w:b/>
            </w:rPr>
            <w:t xml:space="preserve"> assessment:</w:t>
          </w:r>
          <w:r>
            <w:t xml:space="preserve"> overall process of risk analysis and risk evaluation</w:t>
          </w:r>
        </w:p>
        <w:p w:rsidR="00EE2433" w:rsidRDefault="00EE2433" w:rsidP="00EE2433">
          <w:proofErr w:type="gramStart"/>
          <w:r w:rsidRPr="004928F2">
            <w:rPr>
              <w:b/>
            </w:rPr>
            <w:t>risk</w:t>
          </w:r>
          <w:proofErr w:type="gramEnd"/>
          <w:r w:rsidRPr="004928F2">
            <w:rPr>
              <w:b/>
            </w:rPr>
            <w:t xml:space="preserve"> management:</w:t>
          </w:r>
          <w:r>
            <w:t xml:space="preserve"> coordinated activities to direct and control an organization with regard to risk</w:t>
          </w:r>
        </w:p>
        <w:p w:rsidR="00EE2433" w:rsidRDefault="00EE2433" w:rsidP="00EE2433">
          <w:proofErr w:type="gramStart"/>
          <w:r w:rsidRPr="004928F2">
            <w:rPr>
              <w:b/>
            </w:rPr>
            <w:t>risk</w:t>
          </w:r>
          <w:proofErr w:type="gramEnd"/>
          <w:r w:rsidRPr="004928F2">
            <w:rPr>
              <w:b/>
            </w:rPr>
            <w:t xml:space="preserve"> treatment:</w:t>
          </w:r>
          <w:r>
            <w:t xml:space="preserve"> process of selection and implementation of measures to modify risk</w:t>
          </w:r>
        </w:p>
        <w:p w:rsidR="00EE2433" w:rsidRDefault="00EE2433" w:rsidP="00EE2433">
          <w:proofErr w:type="gramStart"/>
          <w:r w:rsidRPr="004928F2">
            <w:rPr>
              <w:b/>
            </w:rPr>
            <w:t>residual</w:t>
          </w:r>
          <w:proofErr w:type="gramEnd"/>
          <w:r w:rsidRPr="004928F2">
            <w:rPr>
              <w:b/>
            </w:rPr>
            <w:t xml:space="preserve"> risk:</w:t>
          </w:r>
          <w:r>
            <w:t xml:space="preserve"> the risk remaining after risk treatment</w:t>
          </w:r>
        </w:p>
        <w:p w:rsidR="00EE2433" w:rsidRDefault="00EE2433" w:rsidP="00EE2433">
          <w:proofErr w:type="gramStart"/>
          <w:r w:rsidRPr="004928F2">
            <w:rPr>
              <w:b/>
            </w:rPr>
            <w:t>statement</w:t>
          </w:r>
          <w:proofErr w:type="gramEnd"/>
          <w:r w:rsidRPr="004928F2">
            <w:rPr>
              <w:b/>
            </w:rPr>
            <w:t xml:space="preserve"> of applicability:</w:t>
          </w:r>
          <w:r>
            <w:t xml:space="preserve"> documented statement describing the control objectives and control that are relevant and applicable to the organization’s ISMS</w:t>
          </w:r>
        </w:p>
        <w:p w:rsidR="00EE2433" w:rsidRDefault="00EE2433" w:rsidP="000A2C0C">
          <w:pPr>
            <w:pStyle w:val="Heading1"/>
            <w:sectPr w:rsidR="00EE2433" w:rsidSect="00790737">
              <w:pgSz w:w="11907" w:h="16839" w:code="9"/>
              <w:pgMar w:top="1440" w:right="1440" w:bottom="1440" w:left="1440" w:header="1080" w:footer="1080" w:gutter="0"/>
              <w:cols w:space="720"/>
              <w:docGrid w:linePitch="360"/>
            </w:sectPr>
          </w:pPr>
        </w:p>
        <w:p w:rsidR="000A2C0C" w:rsidRDefault="000A2C0C" w:rsidP="000A2C0C">
          <w:pPr>
            <w:pStyle w:val="Heading1"/>
          </w:pPr>
          <w:r>
            <w:lastRenderedPageBreak/>
            <w:t>Management Framework for ISMS</w:t>
          </w:r>
        </w:p>
        <w:p w:rsidR="000A2C0C" w:rsidRPr="000A2C0C" w:rsidRDefault="000A2C0C" w:rsidP="000A2C0C">
          <w:r>
            <w:t xml:space="preserve">The ISMS Policy of ISKCON is approved by the management, and published and communicated to all the employees and related parties. It is the responsibility of Information Security Committee of ISKCON to establish, implement, operate, monitor, review, maintain and improve the documented ISMS within the context of the organization’s overall business activities and the risks faced by the organization. </w:t>
          </w:r>
        </w:p>
        <w:p w:rsidR="007B7E01" w:rsidRPr="00427A13" w:rsidRDefault="007B7E01" w:rsidP="007D3775">
          <w:pPr>
            <w:pStyle w:val="Heading2"/>
          </w:pPr>
          <w:r w:rsidRPr="00427A13">
            <w:t>Information Security Committee</w:t>
          </w:r>
          <w:ins w:id="2" w:author="Hari Thapliyal" w:date="2015-01-10T12:27:00Z">
            <w:r w:rsidR="007D3775">
              <w:t xml:space="preserve"> &amp; </w:t>
            </w:r>
          </w:ins>
          <w:ins w:id="3" w:author="Hari Thapliyal" w:date="2015-01-10T12:28:00Z">
            <w:r w:rsidR="007D3775">
              <w:t xml:space="preserve">ISMS </w:t>
            </w:r>
          </w:ins>
          <w:ins w:id="4" w:author="Hari Thapliyal" w:date="2015-01-10T12:27:00Z">
            <w:r w:rsidR="007D3775">
              <w:t xml:space="preserve">Org </w:t>
            </w:r>
          </w:ins>
          <w:ins w:id="5" w:author="Hari Thapliyal" w:date="2015-01-10T12:28:00Z">
            <w:r w:rsidR="007D3775">
              <w:t>Chart</w:t>
            </w:r>
          </w:ins>
        </w:p>
        <w:p w:rsidR="007B7E01" w:rsidRDefault="007B7E01" w:rsidP="00B967B3">
          <w:pPr>
            <w:rPr>
              <w:ins w:id="6" w:author="Hari Thapliyal" w:date="2015-01-10T12:27:00Z"/>
            </w:rPr>
          </w:pPr>
          <w:r>
            <w:t xml:space="preserve">The Information Security Committee of ISKCON is headed by Sri </w:t>
          </w:r>
          <w:proofErr w:type="spellStart"/>
          <w:r>
            <w:t>Amitasana</w:t>
          </w:r>
          <w:proofErr w:type="spellEnd"/>
          <w:r>
            <w:t xml:space="preserve"> </w:t>
          </w:r>
          <w:proofErr w:type="spellStart"/>
          <w:r>
            <w:t>Dasa</w:t>
          </w:r>
          <w:proofErr w:type="spellEnd"/>
          <w:r>
            <w:t>, Vice President and assisted by Janaki Vallabha Dasa, Division Head – IT</w:t>
          </w:r>
          <w:r w:rsidR="00506451">
            <w:t xml:space="preserve"> and </w:t>
          </w:r>
          <w:r>
            <w:t>Ayyappa Dasika, Manager – IT</w:t>
          </w:r>
          <w:r w:rsidR="00506451">
            <w:t xml:space="preserve">. The </w:t>
          </w:r>
          <w:r w:rsidR="00053E43">
            <w:t xml:space="preserve">committee </w:t>
          </w:r>
          <w:r w:rsidR="000A2C0C">
            <w:t xml:space="preserve">shall </w:t>
          </w:r>
          <w:r w:rsidR="00053E43">
            <w:t>also ha</w:t>
          </w:r>
          <w:r w:rsidR="000A2C0C">
            <w:t>ve</w:t>
          </w:r>
          <w:r w:rsidR="00053E43">
            <w:t xml:space="preserve"> </w:t>
          </w:r>
          <w:r w:rsidR="000A2C0C">
            <w:t>nominated</w:t>
          </w:r>
          <w:r w:rsidR="00053E43">
            <w:t xml:space="preserve"> department heads who have been assigned the responsibility of (a) managing the information security of their departments (b) escalate any security incidents and (c) suggest</w:t>
          </w:r>
          <w:r>
            <w:t xml:space="preserve"> improvements during the monthly review meetings.</w:t>
          </w:r>
        </w:p>
        <w:p w:rsidR="007D3775" w:rsidRDefault="007D3775" w:rsidP="00B967B3">
          <w:pPr>
            <w:rPr>
              <w:ins w:id="7" w:author="Hari Thapliyal" w:date="2015-01-10T12:27:00Z"/>
            </w:rPr>
          </w:pPr>
        </w:p>
        <w:p w:rsidR="007D3775" w:rsidRDefault="007D3775" w:rsidP="00B967B3">
          <w:ins w:id="8" w:author="Hari Thapliyal" w:date="2015-01-10T12:27:00Z">
            <w:r>
              <w:rPr>
                <w:noProof/>
                <w:lang w:bidi="hi-IN"/>
              </w:rPr>
              <w:drawing>
                <wp:inline distT="0" distB="0" distL="0" distR="0" wp14:anchorId="5FBC8522" wp14:editId="5E4C58EB">
                  <wp:extent cx="5732145" cy="4882938"/>
                  <wp:effectExtent l="0" t="0" r="0" b="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ins>
        </w:p>
        <w:p w:rsidR="007B7E01" w:rsidRDefault="007B7E01" w:rsidP="007D3775">
          <w:pPr>
            <w:pStyle w:val="Heading2"/>
          </w:pPr>
          <w:r>
            <w:t>Monthly Review Meetings</w:t>
          </w:r>
        </w:p>
        <w:p w:rsidR="007D3775" w:rsidRDefault="007D3775" w:rsidP="00B967B3">
          <w:pPr>
            <w:rPr>
              <w:ins w:id="9" w:author="Hari Thapliyal" w:date="2015-01-10T12:28:00Z"/>
            </w:rPr>
          </w:pPr>
          <w:ins w:id="10" w:author="Hari Thapliyal" w:date="2015-01-10T12:28:00Z">
            <w:r>
              <w:t>Define the objective, primary agenda, frequency</w:t>
            </w:r>
          </w:ins>
          <w:ins w:id="11" w:author="Hari Thapliyal" w:date="2015-01-10T12:29:00Z">
            <w:r>
              <w:t xml:space="preserve"> of above committees in a structured format.</w:t>
            </w:r>
          </w:ins>
        </w:p>
        <w:p w:rsidR="007B7E01" w:rsidRDefault="00E56172" w:rsidP="00B967B3">
          <w:r>
            <w:lastRenderedPageBreak/>
            <w:t>The Information Security Committee shall conduct m</w:t>
          </w:r>
          <w:r w:rsidR="007B7E01">
            <w:t>onthly review meetings in order to</w:t>
          </w:r>
        </w:p>
        <w:p w:rsidR="007B7E01" w:rsidRDefault="007B7E01" w:rsidP="007B7E01">
          <w:pPr>
            <w:pStyle w:val="ListParagraph"/>
            <w:numPr>
              <w:ilvl w:val="0"/>
              <w:numId w:val="28"/>
            </w:numPr>
          </w:pPr>
          <w:r>
            <w:t>Assess the effectiveness of the ISMS</w:t>
          </w:r>
        </w:p>
        <w:p w:rsidR="007B7E01" w:rsidRDefault="007B7E01" w:rsidP="007B7E01">
          <w:pPr>
            <w:pStyle w:val="ListParagraph"/>
            <w:numPr>
              <w:ilvl w:val="0"/>
              <w:numId w:val="28"/>
            </w:numPr>
          </w:pPr>
          <w:r>
            <w:t>Review of ISMS policy, objectives and security controls</w:t>
          </w:r>
        </w:p>
        <w:p w:rsidR="007B7E01" w:rsidRDefault="007B7E01" w:rsidP="007B7E01">
          <w:pPr>
            <w:pStyle w:val="ListParagraph"/>
            <w:numPr>
              <w:ilvl w:val="0"/>
              <w:numId w:val="28"/>
            </w:numPr>
          </w:pPr>
          <w:r>
            <w:t>Measure the effectiveness of the controls</w:t>
          </w:r>
          <w:r w:rsidR="00E56172">
            <w:t xml:space="preserve"> to verify that security requirements have been met</w:t>
          </w:r>
        </w:p>
        <w:p w:rsidR="007B7E01" w:rsidRDefault="007B7E01" w:rsidP="007B7E01">
          <w:pPr>
            <w:pStyle w:val="ListParagraph"/>
            <w:numPr>
              <w:ilvl w:val="0"/>
              <w:numId w:val="28"/>
            </w:numPr>
          </w:pPr>
          <w:r>
            <w:t>Review the risk assessments, the identified risks and acceptable level of risks at planned intervals in the light of change in organization structure, business objectives or processes</w:t>
          </w:r>
        </w:p>
        <w:p w:rsidR="007B7E01" w:rsidRDefault="007B7E01" w:rsidP="007B7E01">
          <w:pPr>
            <w:pStyle w:val="ListParagraph"/>
            <w:numPr>
              <w:ilvl w:val="0"/>
              <w:numId w:val="28"/>
            </w:numPr>
          </w:pPr>
          <w:r>
            <w:t>Review the internal audit reports and findings</w:t>
          </w:r>
        </w:p>
        <w:p w:rsidR="007B7E01" w:rsidRDefault="007B7E01" w:rsidP="007B7E01">
          <w:pPr>
            <w:pStyle w:val="ListParagraph"/>
            <w:numPr>
              <w:ilvl w:val="0"/>
              <w:numId w:val="28"/>
            </w:numPr>
          </w:pPr>
          <w:r>
            <w:t>Identify and approve corrective and preventive actions to improve the ISMS</w:t>
          </w:r>
        </w:p>
        <w:p w:rsidR="007B7E01" w:rsidRDefault="007B7E01" w:rsidP="007B7E01">
          <w:pPr>
            <w:pStyle w:val="ListParagraph"/>
            <w:numPr>
              <w:ilvl w:val="0"/>
              <w:numId w:val="28"/>
            </w:numPr>
          </w:pPr>
          <w:r>
            <w:t>Follow up the corrective and preventive actions taken</w:t>
          </w:r>
        </w:p>
        <w:p w:rsidR="007B7E01" w:rsidRDefault="007B7E01" w:rsidP="007B7E01">
          <w:pPr>
            <w:pStyle w:val="ListParagraph"/>
            <w:numPr>
              <w:ilvl w:val="0"/>
              <w:numId w:val="28"/>
            </w:numPr>
          </w:pPr>
          <w:r>
            <w:t>Discuss any major security incident that has happened in the earlier period and take appropriate measures</w:t>
          </w:r>
        </w:p>
        <w:p w:rsidR="007B7E01" w:rsidRDefault="007B7E01" w:rsidP="007D3775">
          <w:pPr>
            <w:pStyle w:val="Heading2"/>
          </w:pPr>
          <w:r>
            <w:t>Disciplinary Action</w:t>
          </w:r>
        </w:p>
        <w:p w:rsidR="003D7F26" w:rsidRDefault="003D7F26" w:rsidP="007B7E01">
          <w:pPr>
            <w:rPr>
              <w:ins w:id="12" w:author="Hari Thapliyal" w:date="2015-01-10T12:31:00Z"/>
            </w:rPr>
          </w:pPr>
          <w:ins w:id="13" w:author="Hari Thapliyal" w:date="2015-01-10T12:31:00Z">
            <w:r>
              <w:t xml:space="preserve">Escalation mechanism </w:t>
            </w:r>
          </w:ins>
          <w:ins w:id="14" w:author="Hari Thapliyal" w:date="2015-01-10T12:32:00Z">
            <w:r>
              <w:t>and reference to disciplinary procedure.</w:t>
            </w:r>
          </w:ins>
        </w:p>
        <w:p w:rsidR="007B7E01" w:rsidRDefault="007B7E01" w:rsidP="007B7E01">
          <w:r>
            <w:t xml:space="preserve">In extraordinary circumstances, if any employee </w:t>
          </w:r>
          <w:r w:rsidR="00536359">
            <w:t>is</w:t>
          </w:r>
          <w:r>
            <w:t xml:space="preserve"> found to be compromising the information security of the organization, he/she shall face strict action as per the disciplinary procedure of the organization, and can even be terminated.</w:t>
          </w:r>
        </w:p>
        <w:p w:rsidR="00053E43" w:rsidRDefault="00053E43" w:rsidP="00053E43">
          <w:pPr>
            <w:sectPr w:rsidR="00053E43" w:rsidSect="00790737">
              <w:pgSz w:w="11907" w:h="16839" w:code="9"/>
              <w:pgMar w:top="1440" w:right="1440" w:bottom="1440" w:left="1440" w:header="1080" w:footer="1080" w:gutter="0"/>
              <w:cols w:space="720"/>
              <w:docGrid w:linePitch="360"/>
            </w:sectPr>
          </w:pPr>
        </w:p>
        <w:p w:rsidR="007545F3" w:rsidRDefault="00536359" w:rsidP="00053E43">
          <w:pPr>
            <w:pStyle w:val="Heading1"/>
          </w:pPr>
          <w:r>
            <w:lastRenderedPageBreak/>
            <w:t>Requirements</w:t>
          </w:r>
        </w:p>
      </w:sdtContent>
    </w:sdt>
    <w:p w:rsidR="00587921" w:rsidRDefault="00053E43" w:rsidP="007D3775">
      <w:pPr>
        <w:pStyle w:val="Heading2"/>
      </w:pPr>
      <w:r>
        <w:t>Risk Assessment</w:t>
      </w:r>
    </w:p>
    <w:p w:rsidR="00834059" w:rsidRDefault="00053E43" w:rsidP="00053E43">
      <w:r>
        <w:t>A well-defined risk assessment methodology shall be developed based on the information security requirements of the organization, legal and regulatory requirements and contractual obligations.</w:t>
      </w:r>
      <w:r w:rsidR="006672A7">
        <w:t xml:space="preserve"> The criteria for accepting risks and identify the acceptable levels of risk shall be developed.</w:t>
      </w:r>
    </w:p>
    <w:p w:rsidR="00834059" w:rsidRDefault="00834059" w:rsidP="00834059">
      <w:r>
        <w:t>All information assets of the organization shall be identified and classified based on a documented procedure for asset classification based on their criticality and sensitivity. A master list of the information asset shall be documented with its location and designated owner. For easier identification and manageability all the assets shall be labeled.</w:t>
      </w:r>
    </w:p>
    <w:p w:rsidR="006672A7" w:rsidRDefault="00834059" w:rsidP="00834059">
      <w:r>
        <w:t xml:space="preserve">The risk assessment shall </w:t>
      </w:r>
      <w:r w:rsidRPr="00824AEE">
        <w:t>identify</w:t>
      </w:r>
      <w:r>
        <w:t xml:space="preserve"> a) the threats to these information assets b) the vulnerabilities that might be exploited by the threats c) the impact </w:t>
      </w:r>
      <w:r w:rsidR="006672A7">
        <w:t xml:space="preserve">created by failure. The risk assessment shall also </w:t>
      </w:r>
      <w:r w:rsidR="006672A7" w:rsidRPr="00824AEE">
        <w:t>analyze and evaluate</w:t>
      </w:r>
      <w:r w:rsidR="006672A7">
        <w:t xml:space="preserve"> the risks based on the probability (likelihood of security failures) and the consequences (impact upon the organization that might result from security failures)</w:t>
      </w:r>
    </w:p>
    <w:p w:rsidR="006672A7" w:rsidRDefault="006672A7" w:rsidP="00834059">
      <w:r>
        <w:t>A risk treatment plan shall be prepared to identify and evaluate the possible options to mitigate, transfer, avoid or manage the risks. For example, the risk can be mitigated by reducing the impact by applying appropriate controls; or can be transferred to other parties (ex: insurers)</w:t>
      </w:r>
    </w:p>
    <w:p w:rsidR="006672A7" w:rsidRDefault="006672A7" w:rsidP="00834059">
      <w:r>
        <w:t xml:space="preserve">A </w:t>
      </w:r>
      <w:r w:rsidRPr="00824AEE">
        <w:t>statement of applicability</w:t>
      </w:r>
      <w:r>
        <w:t xml:space="preserve"> of relevant control objectives and controls shall be documented and the various technical and procedural controls shall be implemented to control the risks.</w:t>
      </w:r>
    </w:p>
    <w:p w:rsidR="00824AEE" w:rsidRDefault="00824AEE" w:rsidP="00824AEE">
      <w:r w:rsidRPr="008D7BCE">
        <w:rPr>
          <w:rStyle w:val="Strong"/>
        </w:rPr>
        <w:t>Related Documents:</w:t>
      </w:r>
      <w:r>
        <w:rPr>
          <w:rStyle w:val="Strong"/>
        </w:rPr>
        <w:t xml:space="preserve"> </w:t>
      </w:r>
      <w:r>
        <w:t>Procedure for Asset Classification, Risk Assessment Methodology, Risk Assessment Report, Risk Treatment Plan, Statement of Applicability</w:t>
      </w:r>
    </w:p>
    <w:p w:rsidR="00E56172" w:rsidRDefault="00E56172" w:rsidP="007D3775">
      <w:pPr>
        <w:pStyle w:val="Heading2"/>
        <w:rPr>
          <w:rStyle w:val="Strong"/>
        </w:rPr>
      </w:pPr>
      <w:r>
        <w:rPr>
          <w:rStyle w:val="Strong"/>
        </w:rPr>
        <w:t>Control of Documents</w:t>
      </w:r>
    </w:p>
    <w:p w:rsidR="00E56172" w:rsidRDefault="00E56172" w:rsidP="00E56172">
      <w:r>
        <w:t xml:space="preserve">A document control procedure shall be established to </w:t>
      </w:r>
    </w:p>
    <w:p w:rsidR="00E56172" w:rsidRDefault="00E56172" w:rsidP="00E56172">
      <w:pPr>
        <w:pStyle w:val="ListParagraph"/>
        <w:numPr>
          <w:ilvl w:val="0"/>
          <w:numId w:val="32"/>
        </w:numPr>
      </w:pPr>
      <w:r>
        <w:t>approve documents for adequacy prior to issue</w:t>
      </w:r>
    </w:p>
    <w:p w:rsidR="00E56172" w:rsidRDefault="00E56172" w:rsidP="00E56172">
      <w:pPr>
        <w:pStyle w:val="ListParagraph"/>
        <w:numPr>
          <w:ilvl w:val="0"/>
          <w:numId w:val="32"/>
        </w:numPr>
      </w:pPr>
      <w:r>
        <w:t>review and update documents as necessary and re-approve documents</w:t>
      </w:r>
    </w:p>
    <w:p w:rsidR="00E56172" w:rsidRDefault="00E56172" w:rsidP="00E56172">
      <w:pPr>
        <w:pStyle w:val="ListParagraph"/>
        <w:numPr>
          <w:ilvl w:val="0"/>
          <w:numId w:val="32"/>
        </w:numPr>
      </w:pPr>
      <w:r>
        <w:t>ensure that changes and the current revision status of documents are identified</w:t>
      </w:r>
    </w:p>
    <w:p w:rsidR="00E56172" w:rsidRDefault="00E56172" w:rsidP="00E56172">
      <w:pPr>
        <w:pStyle w:val="ListParagraph"/>
        <w:numPr>
          <w:ilvl w:val="0"/>
          <w:numId w:val="32"/>
        </w:numPr>
      </w:pPr>
      <w:r>
        <w:t>ensure that relevant versions of applicable documents are available at points of use</w:t>
      </w:r>
    </w:p>
    <w:p w:rsidR="00E56172" w:rsidRDefault="00E56172" w:rsidP="00E56172">
      <w:pPr>
        <w:pStyle w:val="ListParagraph"/>
        <w:numPr>
          <w:ilvl w:val="0"/>
          <w:numId w:val="32"/>
        </w:numPr>
      </w:pPr>
      <w:r>
        <w:t>ensure that documents remain legible and readily identifiable</w:t>
      </w:r>
    </w:p>
    <w:p w:rsidR="00E56172" w:rsidRDefault="00E56172" w:rsidP="00E56172">
      <w:pPr>
        <w:pStyle w:val="ListParagraph"/>
        <w:numPr>
          <w:ilvl w:val="0"/>
          <w:numId w:val="32"/>
        </w:numPr>
      </w:pPr>
      <w:r>
        <w:t>ensure that documents are available to those who need them, and are transferred, stored, and ultimately disposed of in accordance with the procedures applicable to their classification</w:t>
      </w:r>
    </w:p>
    <w:p w:rsidR="00E56172" w:rsidRDefault="00E56172" w:rsidP="00E56172">
      <w:pPr>
        <w:pStyle w:val="ListParagraph"/>
        <w:numPr>
          <w:ilvl w:val="0"/>
          <w:numId w:val="32"/>
        </w:numPr>
      </w:pPr>
      <w:r>
        <w:t>ensure that documents of external origin are identified</w:t>
      </w:r>
    </w:p>
    <w:p w:rsidR="00E56172" w:rsidRDefault="00E56172" w:rsidP="00E56172">
      <w:pPr>
        <w:pStyle w:val="ListParagraph"/>
        <w:numPr>
          <w:ilvl w:val="0"/>
          <w:numId w:val="32"/>
        </w:numPr>
      </w:pPr>
      <w:r>
        <w:t>ensure that distribution of documents is controlled</w:t>
      </w:r>
    </w:p>
    <w:p w:rsidR="00E56172" w:rsidRDefault="00E56172" w:rsidP="00E56172">
      <w:pPr>
        <w:pStyle w:val="ListParagraph"/>
        <w:numPr>
          <w:ilvl w:val="0"/>
          <w:numId w:val="32"/>
        </w:numPr>
      </w:pPr>
      <w:r>
        <w:t>prevent the unintended use of obsolete documents and</w:t>
      </w:r>
    </w:p>
    <w:p w:rsidR="00E56172" w:rsidRDefault="00E56172" w:rsidP="00E56172">
      <w:pPr>
        <w:pStyle w:val="ListParagraph"/>
        <w:numPr>
          <w:ilvl w:val="0"/>
          <w:numId w:val="32"/>
        </w:numPr>
      </w:pPr>
      <w:r>
        <w:t>apply suitable identification to them if they are retained for any purpose</w:t>
      </w:r>
    </w:p>
    <w:p w:rsidR="00E56172" w:rsidRDefault="00E56172" w:rsidP="007D3775">
      <w:pPr>
        <w:pStyle w:val="Heading2"/>
      </w:pPr>
      <w:r>
        <w:t xml:space="preserve">Control of </w:t>
      </w:r>
      <w:r w:rsidRPr="00824AEE">
        <w:rPr>
          <w:rStyle w:val="Strong"/>
        </w:rPr>
        <w:t>Records</w:t>
      </w:r>
    </w:p>
    <w:p w:rsidR="00E56172" w:rsidRDefault="00E56172" w:rsidP="00E56172">
      <w:r>
        <w:t>A documented procedure for control of records shall be established to</w:t>
      </w:r>
    </w:p>
    <w:p w:rsidR="00E56172" w:rsidRDefault="00E56172" w:rsidP="00E56172">
      <w:pPr>
        <w:pStyle w:val="ListParagraph"/>
        <w:numPr>
          <w:ilvl w:val="0"/>
          <w:numId w:val="33"/>
        </w:numPr>
      </w:pPr>
      <w:r>
        <w:t>ensure that r</w:t>
      </w:r>
      <w:r w:rsidRPr="008D7BCE">
        <w:t>ecords</w:t>
      </w:r>
      <w:r>
        <w:t xml:space="preserve"> are maintained to provide evidence of conformity to requirements and the effective operation of the ISMS. </w:t>
      </w:r>
    </w:p>
    <w:p w:rsidR="00E56172" w:rsidRPr="008D7BCE" w:rsidRDefault="00E56172" w:rsidP="00E56172">
      <w:pPr>
        <w:pStyle w:val="ListParagraph"/>
        <w:numPr>
          <w:ilvl w:val="0"/>
          <w:numId w:val="33"/>
        </w:numPr>
        <w:rPr>
          <w:b/>
          <w:bCs/>
        </w:rPr>
      </w:pPr>
      <w:r>
        <w:t>ensure that records are protected and controlled</w:t>
      </w:r>
    </w:p>
    <w:p w:rsidR="00E56172" w:rsidRPr="008D7BCE" w:rsidRDefault="00E56172" w:rsidP="00E56172">
      <w:pPr>
        <w:pStyle w:val="ListParagraph"/>
        <w:numPr>
          <w:ilvl w:val="0"/>
          <w:numId w:val="33"/>
        </w:numPr>
        <w:rPr>
          <w:b/>
          <w:bCs/>
        </w:rPr>
      </w:pPr>
      <w:r>
        <w:t>ensure that the records remain legible, readily identifiable and retrievable</w:t>
      </w:r>
    </w:p>
    <w:p w:rsidR="00E56172" w:rsidRPr="00824AEE" w:rsidRDefault="00E56172" w:rsidP="00E56172">
      <w:pPr>
        <w:pStyle w:val="ListParagraph"/>
        <w:numPr>
          <w:ilvl w:val="0"/>
          <w:numId w:val="33"/>
        </w:numPr>
        <w:rPr>
          <w:b/>
          <w:bCs/>
        </w:rPr>
      </w:pPr>
      <w:r>
        <w:lastRenderedPageBreak/>
        <w:t>define the retention period for the records and procedure for disposition of the records</w:t>
      </w:r>
    </w:p>
    <w:p w:rsidR="00E56172" w:rsidRPr="000A2C0C" w:rsidRDefault="00E56172" w:rsidP="007D3775">
      <w:pPr>
        <w:pStyle w:val="Heading2"/>
      </w:pPr>
      <w:r w:rsidRPr="000A2C0C">
        <w:t>Management Responsibility</w:t>
      </w:r>
    </w:p>
    <w:p w:rsidR="00E56172" w:rsidRDefault="00E56172" w:rsidP="00E56172">
      <w:r>
        <w:t>The management of ISKCON is committed to establishing, maintaining and improving the information security of the organization and in order to do so, agrees to provide sufficient resources in the form of skilled personnel, financial budget and management involvement needed to establish, implement, operate, monitor, review, maintain and improve the ISMS. The management will continually assess the competence of the personnel deployed in order to manage the ISMS effectively and provide required training to achieve the ISMS objectives.</w:t>
      </w:r>
    </w:p>
    <w:p w:rsidR="00E56172" w:rsidRDefault="00E56172" w:rsidP="007D3775">
      <w:pPr>
        <w:pStyle w:val="Heading2"/>
      </w:pPr>
      <w:r w:rsidRPr="00226CF2">
        <w:t>Internal ISMS Audits</w:t>
      </w:r>
    </w:p>
    <w:p w:rsidR="00E56172" w:rsidRDefault="00E56172" w:rsidP="00E56172">
      <w:r>
        <w:t>The management shall ensure that internal ISMS audits are conducted once in 6 months to determine whether the control objectives, controls, processes and procedures of its ISMS are performing as expected and conform to the identified information security requirements. A documented procedure shall be prepared to define the responsibilities and requirements for planning and conducting audits and for reporting results and maintaining records.</w:t>
      </w:r>
    </w:p>
    <w:p w:rsidR="00E56172" w:rsidRPr="000A2C0C" w:rsidRDefault="00E56172" w:rsidP="007D3775">
      <w:pPr>
        <w:pStyle w:val="Heading2"/>
      </w:pPr>
      <w:r w:rsidRPr="000A2C0C">
        <w:t>Management Review</w:t>
      </w:r>
      <w:r>
        <w:t xml:space="preserve"> of the ISMS</w:t>
      </w:r>
    </w:p>
    <w:p w:rsidR="00E56172" w:rsidRDefault="00E56172" w:rsidP="00E56172">
      <w:r>
        <w:t xml:space="preserve">The management will review the ISMS once in 3 months to </w:t>
      </w:r>
    </w:p>
    <w:p w:rsidR="00E56172" w:rsidRDefault="00E56172" w:rsidP="00E56172">
      <w:pPr>
        <w:pStyle w:val="ListParagraph"/>
        <w:numPr>
          <w:ilvl w:val="0"/>
          <w:numId w:val="44"/>
        </w:numPr>
      </w:pPr>
      <w:r>
        <w:t xml:space="preserve">ensure its continuing suitability, adequacy and effectiveness and </w:t>
      </w:r>
    </w:p>
    <w:p w:rsidR="00E56172" w:rsidRDefault="00E56172" w:rsidP="00E56172">
      <w:pPr>
        <w:pStyle w:val="ListParagraph"/>
        <w:numPr>
          <w:ilvl w:val="0"/>
          <w:numId w:val="44"/>
        </w:numPr>
      </w:pPr>
      <w:r>
        <w:t>assess opportunities for improvement and the need for changes to the ISMS</w:t>
      </w:r>
    </w:p>
    <w:p w:rsidR="00E56172" w:rsidRDefault="00E56172" w:rsidP="00E56172">
      <w:r>
        <w:t>The results of the reviews shall be clearly documented and records shall be maintained as per the record control procedure.</w:t>
      </w:r>
    </w:p>
    <w:tbl>
      <w:tblPr>
        <w:tblStyle w:val="TableGrid"/>
        <w:tblW w:w="0" w:type="auto"/>
        <w:tblInd w:w="108" w:type="dxa"/>
        <w:tblLook w:val="04A0" w:firstRow="1" w:lastRow="0" w:firstColumn="1" w:lastColumn="0" w:noHBand="0" w:noVBand="1"/>
      </w:tblPr>
      <w:tblGrid>
        <w:gridCol w:w="4513"/>
        <w:gridCol w:w="4487"/>
      </w:tblGrid>
      <w:tr w:rsidR="00E56172" w:rsidRPr="00746454" w:rsidTr="004F61FC">
        <w:tc>
          <w:tcPr>
            <w:tcW w:w="4513" w:type="dxa"/>
            <w:shd w:val="clear" w:color="auto" w:fill="DDD9C3" w:themeFill="background2" w:themeFillShade="E6"/>
          </w:tcPr>
          <w:p w:rsidR="00E56172" w:rsidRPr="00746454" w:rsidRDefault="00E56172" w:rsidP="004F61FC">
            <w:pPr>
              <w:rPr>
                <w:b/>
              </w:rPr>
            </w:pPr>
            <w:r w:rsidRPr="00746454">
              <w:rPr>
                <w:b/>
              </w:rPr>
              <w:t>Inputs for Management Review</w:t>
            </w:r>
          </w:p>
        </w:tc>
        <w:tc>
          <w:tcPr>
            <w:tcW w:w="4487" w:type="dxa"/>
            <w:shd w:val="clear" w:color="auto" w:fill="DDD9C3" w:themeFill="background2" w:themeFillShade="E6"/>
          </w:tcPr>
          <w:p w:rsidR="00E56172" w:rsidRPr="00746454" w:rsidRDefault="00E56172" w:rsidP="004F61FC">
            <w:pPr>
              <w:rPr>
                <w:b/>
              </w:rPr>
            </w:pPr>
            <w:r w:rsidRPr="00746454">
              <w:rPr>
                <w:b/>
              </w:rPr>
              <w:t>Outputs of Management Review</w:t>
            </w:r>
          </w:p>
        </w:tc>
      </w:tr>
      <w:tr w:rsidR="00E56172" w:rsidTr="004F61FC">
        <w:tc>
          <w:tcPr>
            <w:tcW w:w="4513" w:type="dxa"/>
          </w:tcPr>
          <w:p w:rsidR="00E56172" w:rsidRDefault="00E56172" w:rsidP="004F61FC">
            <w:r>
              <w:t>Results of ISMS audits and reviews</w:t>
            </w:r>
          </w:p>
          <w:p w:rsidR="00E56172" w:rsidRDefault="00E56172" w:rsidP="004F61FC">
            <w:r>
              <w:t>Feedback from interested parties</w:t>
            </w:r>
          </w:p>
          <w:p w:rsidR="00E56172" w:rsidRDefault="00E56172" w:rsidP="004F61FC">
            <w:r>
              <w:t>Status of Preventive and Corrective Actions</w:t>
            </w:r>
          </w:p>
          <w:p w:rsidR="00E56172" w:rsidRDefault="00E56172" w:rsidP="004F61FC">
            <w:r>
              <w:t>Results from effectiveness measurements</w:t>
            </w:r>
          </w:p>
          <w:p w:rsidR="00E56172" w:rsidRDefault="00E56172" w:rsidP="004F61FC">
            <w:r>
              <w:t>Follow up actions from previous reviews</w:t>
            </w:r>
          </w:p>
          <w:p w:rsidR="00E56172" w:rsidRDefault="00E56172" w:rsidP="004F61FC">
            <w:r>
              <w:t>Recommendations for Improvement</w:t>
            </w:r>
          </w:p>
          <w:p w:rsidR="00E56172" w:rsidRDefault="00E56172" w:rsidP="004F61FC">
            <w:r>
              <w:t>Any changes that could affect ISMS</w:t>
            </w:r>
          </w:p>
          <w:p w:rsidR="00E56172" w:rsidRDefault="00E56172" w:rsidP="004F61FC">
            <w:r>
              <w:t>Risk Assessment and Risk Treatment Plan</w:t>
            </w:r>
          </w:p>
        </w:tc>
        <w:tc>
          <w:tcPr>
            <w:tcW w:w="4487" w:type="dxa"/>
          </w:tcPr>
          <w:p w:rsidR="00E56172" w:rsidRDefault="00E56172" w:rsidP="004F61FC">
            <w:r>
              <w:t>Improvement of the effectiveness of ISMS</w:t>
            </w:r>
          </w:p>
          <w:p w:rsidR="00E56172" w:rsidRDefault="00E56172" w:rsidP="004F61FC">
            <w:r>
              <w:t>Updates to risk assessment and risk treatment</w:t>
            </w:r>
          </w:p>
          <w:p w:rsidR="00E56172" w:rsidRDefault="00E56172" w:rsidP="004F61FC">
            <w:r>
              <w:t>Modification of procedures and controls</w:t>
            </w:r>
          </w:p>
          <w:p w:rsidR="00E56172" w:rsidRDefault="00E56172" w:rsidP="004F61FC">
            <w:r>
              <w:t>Resource needs</w:t>
            </w:r>
          </w:p>
          <w:p w:rsidR="00E56172" w:rsidRDefault="00E56172" w:rsidP="004F61FC">
            <w:r>
              <w:t>Improvements to control measures</w:t>
            </w:r>
          </w:p>
        </w:tc>
      </w:tr>
    </w:tbl>
    <w:p w:rsidR="00226CF2" w:rsidRDefault="00226CF2" w:rsidP="007D3775">
      <w:pPr>
        <w:pStyle w:val="Heading2"/>
      </w:pPr>
      <w:r>
        <w:t>Continual Improvement</w:t>
      </w:r>
    </w:p>
    <w:p w:rsidR="00746454" w:rsidRPr="00746454" w:rsidRDefault="00746454" w:rsidP="00746454">
      <w:r>
        <w:t>The management of ISKCON is committed to continually improve the effectiveness of the ISMS through the use of the information security policy, information security objectives, audit results, analysis of monitored events, corrective and preventive actions and management review.</w:t>
      </w:r>
    </w:p>
    <w:p w:rsidR="00746454" w:rsidRDefault="00BC7E56" w:rsidP="00BC7E56">
      <w:r>
        <w:lastRenderedPageBreak/>
        <w:t xml:space="preserve">A documented procedure </w:t>
      </w:r>
      <w:r w:rsidR="00226CF2">
        <w:t>shall be prepared to define the procedure for determining and implementing the corrective actions required to eliminate the cause of any nonconformities identified by audits and for recording the results of the action taken</w:t>
      </w:r>
      <w:r w:rsidR="00746454">
        <w:t>.</w:t>
      </w:r>
    </w:p>
    <w:p w:rsidR="00BC7E56" w:rsidRPr="00BC7E56" w:rsidRDefault="00226CF2" w:rsidP="00BC7E56">
      <w:r>
        <w:t>A documented procedure shall be prepared to define the requirements for identifying potential nonconformities and take preventive action. The procedure shall define the requirements for recording the results of the action taken</w:t>
      </w:r>
      <w:r w:rsidR="00746454">
        <w:t xml:space="preserve"> and reviewing of the preventive action taken</w:t>
      </w:r>
      <w:r>
        <w:t xml:space="preserve">.   </w:t>
      </w:r>
    </w:p>
    <w:p w:rsidR="004928F2" w:rsidRDefault="00E56172" w:rsidP="00BC7E56">
      <w:r w:rsidRPr="00E56172">
        <w:rPr>
          <w:b/>
        </w:rPr>
        <w:t>List of Documented Procedures:</w:t>
      </w:r>
      <w:r>
        <w:t xml:space="preserve"> Procedure for Control of Documents, Procedure for Control of Records, Procedure for ISMS Audit, Procedure for Corrective Action, Procedure for Preventive Action</w:t>
      </w:r>
    </w:p>
    <w:p w:rsidR="00EE2433" w:rsidRDefault="00EE2433" w:rsidP="00EE2433">
      <w:pPr>
        <w:pStyle w:val="Heading1"/>
      </w:pPr>
      <w:r>
        <w:t>Information Security Policy</w:t>
      </w:r>
    </w:p>
    <w:p w:rsidR="00EE2433" w:rsidRPr="003425A5" w:rsidRDefault="00EE2433">
      <w:pPr>
        <w:pStyle w:val="Heading2"/>
        <w:pPrChange w:id="15" w:author="Hari Thapliyal" w:date="2015-01-10T12:54:00Z">
          <w:pPr>
            <w:pStyle w:val="ListParagraph"/>
            <w:numPr>
              <w:numId w:val="50"/>
            </w:numPr>
            <w:ind w:hanging="360"/>
          </w:pPr>
        </w:pPrChange>
      </w:pPr>
      <w:r w:rsidRPr="00542B2A">
        <w:rPr>
          <w:b w:val="0"/>
          <w:bCs w:val="0"/>
          <w:rPrChange w:id="16" w:author="Hari Thapliyal" w:date="2015-01-10T12:54:00Z">
            <w:rPr>
              <w:b/>
              <w:bCs/>
              <w:iCs/>
            </w:rPr>
          </w:rPrChange>
        </w:rPr>
        <w:t>Asset Identification and Classification Policy</w:t>
      </w:r>
    </w:p>
    <w:p w:rsidR="00EE2433" w:rsidRPr="003425A5" w:rsidRDefault="00EE2433">
      <w:pPr>
        <w:pStyle w:val="Heading2"/>
        <w:pPrChange w:id="17" w:author="Hari Thapliyal" w:date="2015-01-10T12:54:00Z">
          <w:pPr>
            <w:pStyle w:val="ListParagraph"/>
            <w:numPr>
              <w:numId w:val="50"/>
            </w:numPr>
            <w:ind w:hanging="360"/>
          </w:pPr>
        </w:pPrChange>
      </w:pPr>
      <w:r w:rsidRPr="00542B2A">
        <w:rPr>
          <w:b w:val="0"/>
          <w:bCs w:val="0"/>
          <w:rPrChange w:id="18" w:author="Hari Thapliyal" w:date="2015-01-10T12:54:00Z">
            <w:rPr>
              <w:b/>
              <w:bCs/>
              <w:iCs/>
            </w:rPr>
          </w:rPrChange>
        </w:rPr>
        <w:t>Acceptable Usage Policy</w:t>
      </w:r>
    </w:p>
    <w:p w:rsidR="00EE2433" w:rsidRPr="003425A5" w:rsidRDefault="00EE2433">
      <w:pPr>
        <w:pStyle w:val="Heading2"/>
        <w:pPrChange w:id="19" w:author="Hari Thapliyal" w:date="2015-01-10T12:54:00Z">
          <w:pPr>
            <w:pStyle w:val="ListParagraph"/>
            <w:numPr>
              <w:numId w:val="50"/>
            </w:numPr>
            <w:ind w:hanging="360"/>
          </w:pPr>
        </w:pPrChange>
      </w:pPr>
      <w:r w:rsidRPr="00542B2A">
        <w:rPr>
          <w:b w:val="0"/>
          <w:bCs w:val="0"/>
          <w:rPrChange w:id="20" w:author="Hari Thapliyal" w:date="2015-01-10T12:54:00Z">
            <w:rPr>
              <w:b/>
              <w:bCs/>
              <w:iCs/>
            </w:rPr>
          </w:rPrChange>
        </w:rPr>
        <w:t>Password Management Policy</w:t>
      </w:r>
    </w:p>
    <w:p w:rsidR="00EE2433" w:rsidRPr="003425A5" w:rsidRDefault="00EE2433">
      <w:pPr>
        <w:pStyle w:val="Heading2"/>
        <w:pPrChange w:id="21" w:author="Hari Thapliyal" w:date="2015-01-10T12:54:00Z">
          <w:pPr>
            <w:pStyle w:val="ListParagraph"/>
            <w:numPr>
              <w:numId w:val="50"/>
            </w:numPr>
            <w:ind w:hanging="360"/>
          </w:pPr>
        </w:pPrChange>
      </w:pPr>
      <w:r w:rsidRPr="00542B2A">
        <w:rPr>
          <w:b w:val="0"/>
          <w:bCs w:val="0"/>
          <w:rPrChange w:id="22" w:author="Hari Thapliyal" w:date="2015-01-10T12:54:00Z">
            <w:rPr>
              <w:b/>
              <w:bCs/>
              <w:iCs/>
            </w:rPr>
          </w:rPrChange>
        </w:rPr>
        <w:t>Email Security Policy</w:t>
      </w:r>
    </w:p>
    <w:p w:rsidR="00EE2433" w:rsidRPr="003425A5" w:rsidRDefault="00EE2433">
      <w:pPr>
        <w:pStyle w:val="Heading2"/>
        <w:pPrChange w:id="23" w:author="Hari Thapliyal" w:date="2015-01-10T12:54:00Z">
          <w:pPr>
            <w:pStyle w:val="ListParagraph"/>
            <w:numPr>
              <w:numId w:val="50"/>
            </w:numPr>
            <w:ind w:hanging="360"/>
          </w:pPr>
        </w:pPrChange>
      </w:pPr>
      <w:r w:rsidRPr="00542B2A">
        <w:rPr>
          <w:b w:val="0"/>
          <w:bCs w:val="0"/>
          <w:rPrChange w:id="24" w:author="Hari Thapliyal" w:date="2015-01-10T12:54:00Z">
            <w:rPr>
              <w:b/>
              <w:bCs/>
              <w:iCs/>
            </w:rPr>
          </w:rPrChange>
        </w:rPr>
        <w:t>Internet Usage Policy</w:t>
      </w:r>
    </w:p>
    <w:p w:rsidR="00EE2433" w:rsidRPr="003425A5" w:rsidRDefault="00EE2433">
      <w:pPr>
        <w:pStyle w:val="Heading2"/>
        <w:pPrChange w:id="25" w:author="Hari Thapliyal" w:date="2015-01-10T12:54:00Z">
          <w:pPr>
            <w:pStyle w:val="ListParagraph"/>
            <w:numPr>
              <w:numId w:val="50"/>
            </w:numPr>
            <w:ind w:hanging="360"/>
          </w:pPr>
        </w:pPrChange>
      </w:pPr>
      <w:r w:rsidRPr="00542B2A">
        <w:rPr>
          <w:b w:val="0"/>
          <w:bCs w:val="0"/>
          <w:rPrChange w:id="26" w:author="Hari Thapliyal" w:date="2015-01-10T12:54:00Z">
            <w:rPr>
              <w:b/>
              <w:bCs/>
              <w:iCs/>
            </w:rPr>
          </w:rPrChange>
        </w:rPr>
        <w:t>Information Backup Policy</w:t>
      </w:r>
    </w:p>
    <w:p w:rsidR="00EE2433" w:rsidRPr="003425A5" w:rsidRDefault="00E40571">
      <w:pPr>
        <w:pStyle w:val="Heading2"/>
        <w:pPrChange w:id="27" w:author="Hari Thapliyal" w:date="2015-01-10T12:54:00Z">
          <w:pPr>
            <w:pStyle w:val="ListParagraph"/>
            <w:numPr>
              <w:numId w:val="50"/>
            </w:numPr>
            <w:ind w:hanging="360"/>
          </w:pPr>
        </w:pPrChange>
      </w:pPr>
      <w:r w:rsidRPr="00542B2A">
        <w:rPr>
          <w:b w:val="0"/>
          <w:bCs w:val="0"/>
          <w:rPrChange w:id="28" w:author="Hari Thapliyal" w:date="2015-01-10T12:54:00Z">
            <w:rPr>
              <w:b/>
              <w:bCs/>
              <w:iCs/>
            </w:rPr>
          </w:rPrChange>
        </w:rPr>
        <w:t>User Access Management Policy</w:t>
      </w:r>
    </w:p>
    <w:p w:rsidR="00E40571" w:rsidRPr="003425A5" w:rsidRDefault="00E40571">
      <w:pPr>
        <w:pStyle w:val="Heading2"/>
        <w:pPrChange w:id="29" w:author="Hari Thapliyal" w:date="2015-01-10T12:54:00Z">
          <w:pPr>
            <w:pStyle w:val="ListParagraph"/>
            <w:numPr>
              <w:numId w:val="50"/>
            </w:numPr>
            <w:ind w:hanging="360"/>
          </w:pPr>
        </w:pPrChange>
      </w:pPr>
      <w:r w:rsidRPr="00542B2A">
        <w:rPr>
          <w:b w:val="0"/>
          <w:bCs w:val="0"/>
          <w:rPrChange w:id="30" w:author="Hari Thapliyal" w:date="2015-01-10T12:54:00Z">
            <w:rPr>
              <w:b/>
              <w:bCs/>
              <w:iCs/>
            </w:rPr>
          </w:rPrChange>
        </w:rPr>
        <w:t>Information Exchange Policy (to exchange information with external parties)</w:t>
      </w:r>
    </w:p>
    <w:p w:rsidR="00E40571" w:rsidRPr="003425A5" w:rsidRDefault="00E40571">
      <w:pPr>
        <w:pStyle w:val="Heading2"/>
        <w:pPrChange w:id="31" w:author="Hari Thapliyal" w:date="2015-01-10T12:54:00Z">
          <w:pPr>
            <w:pStyle w:val="ListParagraph"/>
            <w:numPr>
              <w:numId w:val="50"/>
            </w:numPr>
            <w:ind w:hanging="360"/>
          </w:pPr>
        </w:pPrChange>
      </w:pPr>
      <w:r w:rsidRPr="00542B2A">
        <w:rPr>
          <w:b w:val="0"/>
          <w:bCs w:val="0"/>
          <w:rPrChange w:id="32" w:author="Hari Thapliyal" w:date="2015-01-10T12:54:00Z">
            <w:rPr>
              <w:b/>
              <w:bCs/>
              <w:iCs/>
            </w:rPr>
          </w:rPrChange>
        </w:rPr>
        <w:t>Clear Desk Clear Screen Policy</w:t>
      </w:r>
    </w:p>
    <w:p w:rsidR="00E40571" w:rsidRPr="003425A5" w:rsidRDefault="00E40571">
      <w:pPr>
        <w:pStyle w:val="Heading2"/>
        <w:pPrChange w:id="33" w:author="Hari Thapliyal" w:date="2015-01-10T12:54:00Z">
          <w:pPr>
            <w:pStyle w:val="ListParagraph"/>
            <w:numPr>
              <w:numId w:val="50"/>
            </w:numPr>
            <w:ind w:hanging="360"/>
          </w:pPr>
        </w:pPrChange>
      </w:pPr>
      <w:r w:rsidRPr="00542B2A">
        <w:rPr>
          <w:b w:val="0"/>
          <w:bCs w:val="0"/>
          <w:rPrChange w:id="34" w:author="Hari Thapliyal" w:date="2015-01-10T12:54:00Z">
            <w:rPr>
              <w:b/>
              <w:bCs/>
              <w:iCs/>
            </w:rPr>
          </w:rPrChange>
        </w:rPr>
        <w:t>Physical and Environmental Security Policy</w:t>
      </w:r>
    </w:p>
    <w:p w:rsidR="00E40571" w:rsidRDefault="00E40571">
      <w:pPr>
        <w:pStyle w:val="Heading2"/>
        <w:rPr>
          <w:ins w:id="35" w:author="Hari Thapliyal" w:date="2015-01-10T13:03:00Z"/>
          <w:b w:val="0"/>
          <w:bCs w:val="0"/>
        </w:rPr>
        <w:pPrChange w:id="36" w:author="Hari Thapliyal" w:date="2015-01-10T12:54:00Z">
          <w:pPr>
            <w:pStyle w:val="ListParagraph"/>
            <w:numPr>
              <w:numId w:val="50"/>
            </w:numPr>
            <w:ind w:hanging="360"/>
          </w:pPr>
        </w:pPrChange>
      </w:pPr>
      <w:r w:rsidRPr="00542B2A">
        <w:rPr>
          <w:b w:val="0"/>
          <w:bCs w:val="0"/>
          <w:rPrChange w:id="37" w:author="Hari Thapliyal" w:date="2015-01-10T12:54:00Z">
            <w:rPr>
              <w:b/>
              <w:bCs/>
              <w:iCs/>
            </w:rPr>
          </w:rPrChange>
        </w:rPr>
        <w:t>Network Access Control Policy</w:t>
      </w:r>
    </w:p>
    <w:p w:rsidR="003425A5" w:rsidRDefault="003425A5" w:rsidP="003425A5">
      <w:pPr>
        <w:rPr>
          <w:ins w:id="38" w:author="Hari Thapliyal" w:date="2015-01-10T13:03:00Z"/>
        </w:rPr>
        <w:pPrChange w:id="39" w:author="Hari Thapliyal" w:date="2015-01-10T13:03:00Z">
          <w:pPr>
            <w:pStyle w:val="ListParagraph"/>
            <w:numPr>
              <w:numId w:val="50"/>
            </w:numPr>
            <w:ind w:hanging="360"/>
          </w:pPr>
        </w:pPrChange>
      </w:pPr>
    </w:p>
    <w:p w:rsidR="003425A5" w:rsidRDefault="003425A5" w:rsidP="00766374">
      <w:pPr>
        <w:pStyle w:val="ListParagraph"/>
        <w:numPr>
          <w:ilvl w:val="0"/>
          <w:numId w:val="51"/>
        </w:numPr>
        <w:rPr>
          <w:ins w:id="40" w:author="Hari Thapliyal" w:date="2015-01-10T13:09:00Z"/>
        </w:rPr>
        <w:pPrChange w:id="41" w:author="Hari Thapliyal" w:date="2015-01-10T13:15:00Z">
          <w:pPr>
            <w:pStyle w:val="ListParagraph"/>
            <w:numPr>
              <w:numId w:val="50"/>
            </w:numPr>
            <w:ind w:hanging="360"/>
          </w:pPr>
        </w:pPrChange>
      </w:pPr>
      <w:ins w:id="42" w:author="Hari Thapliyal" w:date="2015-01-10T13:03:00Z">
        <w:r>
          <w:t xml:space="preserve">I don’t think this set is complete. What about </w:t>
        </w:r>
      </w:ins>
      <w:ins w:id="43" w:author="Hari Thapliyal" w:date="2015-01-10T13:08:00Z">
        <w:r>
          <w:t>policy like “information category policy”</w:t>
        </w:r>
      </w:ins>
      <w:ins w:id="44" w:author="Hari Thapliyal" w:date="2015-01-10T13:13:00Z">
        <w:r w:rsidR="00766374">
          <w:t>, “Outsourcing Security Policy”, “Change Management and Control Policy</w:t>
        </w:r>
      </w:ins>
      <w:ins w:id="45" w:author="Hari Thapliyal" w:date="2015-01-10T13:14:00Z">
        <w:r w:rsidR="00766374">
          <w:t xml:space="preserve">” </w:t>
        </w:r>
      </w:ins>
    </w:p>
    <w:p w:rsidR="003425A5" w:rsidRDefault="003425A5" w:rsidP="00766374">
      <w:pPr>
        <w:pStyle w:val="ListParagraph"/>
        <w:numPr>
          <w:ilvl w:val="0"/>
          <w:numId w:val="51"/>
        </w:numPr>
        <w:rPr>
          <w:ins w:id="46" w:author="Hari Thapliyal" w:date="2015-01-10T13:09:00Z"/>
        </w:rPr>
        <w:pPrChange w:id="47" w:author="Hari Thapliyal" w:date="2015-01-10T13:15:00Z">
          <w:pPr>
            <w:pStyle w:val="ListParagraph"/>
            <w:numPr>
              <w:numId w:val="50"/>
            </w:numPr>
            <w:ind w:hanging="360"/>
          </w:pPr>
        </w:pPrChange>
      </w:pPr>
      <w:ins w:id="48" w:author="Hari Thapliyal" w:date="2015-01-10T13:09:00Z">
        <w:r>
          <w:t>Information assets inventory</w:t>
        </w:r>
      </w:ins>
    </w:p>
    <w:p w:rsidR="003425A5" w:rsidRDefault="003425A5" w:rsidP="00766374">
      <w:pPr>
        <w:pStyle w:val="ListParagraph"/>
        <w:numPr>
          <w:ilvl w:val="0"/>
          <w:numId w:val="51"/>
        </w:numPr>
        <w:rPr>
          <w:ins w:id="49" w:author="Hari Thapliyal" w:date="2015-01-10T13:10:00Z"/>
        </w:rPr>
        <w:pPrChange w:id="50" w:author="Hari Thapliyal" w:date="2015-01-10T13:15:00Z">
          <w:pPr>
            <w:pStyle w:val="ListParagraph"/>
            <w:numPr>
              <w:numId w:val="50"/>
            </w:numPr>
            <w:ind w:hanging="360"/>
          </w:pPr>
        </w:pPrChange>
      </w:pPr>
      <w:ins w:id="51" w:author="Hari Thapliyal" w:date="2015-01-10T13:10:00Z">
        <w:r>
          <w:t>JD of Chief Information Security Officer</w:t>
        </w:r>
      </w:ins>
    </w:p>
    <w:p w:rsidR="00766374" w:rsidRDefault="003425A5" w:rsidP="00766374">
      <w:pPr>
        <w:pStyle w:val="ListParagraph"/>
        <w:numPr>
          <w:ilvl w:val="0"/>
          <w:numId w:val="51"/>
        </w:numPr>
        <w:rPr>
          <w:ins w:id="52" w:author="Hari Thapliyal" w:date="2015-01-10T13:12:00Z"/>
        </w:rPr>
        <w:pPrChange w:id="53" w:author="Hari Thapliyal" w:date="2015-01-10T13:15:00Z">
          <w:pPr>
            <w:pStyle w:val="ListParagraph"/>
            <w:numPr>
              <w:numId w:val="50"/>
            </w:numPr>
            <w:ind w:hanging="360"/>
          </w:pPr>
        </w:pPrChange>
      </w:pPr>
      <w:ins w:id="54" w:author="Hari Thapliyal" w:date="2015-01-10T13:11:00Z">
        <w:r>
          <w:t xml:space="preserve">Information classification </w:t>
        </w:r>
      </w:ins>
      <w:ins w:id="55" w:author="Hari Thapliyal" w:date="2015-01-10T13:12:00Z">
        <w:r>
          <w:t>matrix and handling guidelines</w:t>
        </w:r>
        <w:bookmarkStart w:id="56" w:name="_GoBack"/>
        <w:bookmarkEnd w:id="56"/>
      </w:ins>
    </w:p>
    <w:p w:rsidR="003425A5" w:rsidRDefault="003425A5" w:rsidP="003425A5">
      <w:pPr>
        <w:rPr>
          <w:ins w:id="57" w:author="Hari Thapliyal" w:date="2015-01-10T13:12:00Z"/>
        </w:rPr>
        <w:pPrChange w:id="58" w:author="Hari Thapliyal" w:date="2015-01-10T13:03:00Z">
          <w:pPr>
            <w:pStyle w:val="ListParagraph"/>
            <w:numPr>
              <w:numId w:val="50"/>
            </w:numPr>
            <w:ind w:hanging="360"/>
          </w:pPr>
        </w:pPrChange>
      </w:pPr>
    </w:p>
    <w:p w:rsidR="003425A5" w:rsidRPr="003425A5" w:rsidRDefault="003425A5" w:rsidP="003425A5">
      <w:pPr>
        <w:rPr>
          <w:rPrChange w:id="59" w:author="Hari Thapliyal" w:date="2015-01-10T13:03:00Z">
            <w:rPr>
              <w:iCs/>
              <w:sz w:val="22"/>
              <w:szCs w:val="28"/>
            </w:rPr>
          </w:rPrChange>
        </w:rPr>
        <w:pPrChange w:id="60" w:author="Hari Thapliyal" w:date="2015-01-10T13:03:00Z">
          <w:pPr>
            <w:pStyle w:val="ListParagraph"/>
            <w:numPr>
              <w:numId w:val="50"/>
            </w:numPr>
            <w:ind w:hanging="360"/>
          </w:pPr>
        </w:pPrChange>
      </w:pPr>
    </w:p>
    <w:p w:rsidR="00E40571" w:rsidRPr="00EE2433" w:rsidRDefault="00E40571" w:rsidP="00EE2433">
      <w:pPr>
        <w:pStyle w:val="ListParagraph"/>
        <w:numPr>
          <w:ilvl w:val="0"/>
          <w:numId w:val="50"/>
        </w:numPr>
      </w:pPr>
    </w:p>
    <w:p w:rsidR="004928F2" w:rsidRDefault="004928F2" w:rsidP="008D7BCE">
      <w:pPr>
        <w:tabs>
          <w:tab w:val="left" w:pos="1818"/>
        </w:tabs>
        <w:ind w:left="108"/>
        <w:jc w:val="left"/>
      </w:pPr>
      <w:r>
        <w:lastRenderedPageBreak/>
        <w:tab/>
      </w:r>
      <w:ins w:id="61" w:author="Hari Thapliyal" w:date="2015-01-10T12:56:00Z">
        <w:r w:rsidR="00542B2A">
          <w:t>A</w:t>
        </w:r>
      </w:ins>
      <w:ins w:id="62" w:author="Hari Thapliyal" w:date="2015-01-10T12:57:00Z">
        <w:r w:rsidR="00542B2A">
          <w:t>ssign number for each policy document, as above. It is easy to refer them using number.</w:t>
        </w:r>
      </w:ins>
    </w:p>
    <w:p w:rsidR="00834059" w:rsidRDefault="00834059" w:rsidP="008D7BCE">
      <w:r>
        <w:t xml:space="preserve">    </w:t>
      </w:r>
    </w:p>
    <w:sectPr w:rsidR="00834059" w:rsidSect="00790737">
      <w:pgSz w:w="11907" w:h="16839" w:code="9"/>
      <w:pgMar w:top="1440" w:right="1440" w:bottom="1440" w:left="1440" w:header="108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240" w:rsidRDefault="001F4240" w:rsidP="00B967B3">
      <w:r>
        <w:separator/>
      </w:r>
    </w:p>
    <w:p w:rsidR="001F4240" w:rsidRDefault="001F4240" w:rsidP="00B967B3"/>
  </w:endnote>
  <w:endnote w:type="continuationSeparator" w:id="0">
    <w:p w:rsidR="001F4240" w:rsidRDefault="001F4240" w:rsidP="00B967B3">
      <w:r>
        <w:continuationSeparator/>
      </w:r>
    </w:p>
    <w:p w:rsidR="001F4240" w:rsidRDefault="001F4240" w:rsidP="00B96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C68" w:rsidRPr="003F0D4A" w:rsidRDefault="00B11C68" w:rsidP="003F0D4A">
    <w:pPr>
      <w:pStyle w:val="Footer"/>
    </w:pPr>
    <w:r w:rsidRPr="003F0D4A">
      <w:t>For Internal Circulation Only</w:t>
    </w:r>
    <w:r w:rsidRPr="003F0D4A">
      <w:ptab w:relativeTo="margin" w:alignment="center" w:leader="none"/>
    </w:r>
    <w:r w:rsidRPr="003F0D4A">
      <w:t>Version 1.0</w:t>
    </w:r>
    <w:r w:rsidRPr="003F0D4A">
      <w:ptab w:relativeTo="margin" w:alignment="right" w:leader="none"/>
    </w:r>
    <w:r w:rsidRPr="003F0D4A">
      <w:t xml:space="preserve">Page | </w:t>
    </w:r>
    <w:r w:rsidR="00F34A62" w:rsidRPr="003F0D4A">
      <w:fldChar w:fldCharType="begin"/>
    </w:r>
    <w:r w:rsidRPr="003F0D4A">
      <w:instrText xml:space="preserve"> PAGE   \* MERGEFORMAT </w:instrText>
    </w:r>
    <w:r w:rsidR="00F34A62" w:rsidRPr="003F0D4A">
      <w:fldChar w:fldCharType="separate"/>
    </w:r>
    <w:r w:rsidR="00766374">
      <w:rPr>
        <w:noProof/>
      </w:rPr>
      <w:t>9</w:t>
    </w:r>
    <w:r w:rsidR="00F34A62" w:rsidRPr="003F0D4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240" w:rsidRDefault="001F4240" w:rsidP="00B967B3">
      <w:r>
        <w:separator/>
      </w:r>
    </w:p>
    <w:p w:rsidR="001F4240" w:rsidRDefault="001F4240" w:rsidP="00B967B3"/>
  </w:footnote>
  <w:footnote w:type="continuationSeparator" w:id="0">
    <w:p w:rsidR="001F4240" w:rsidRDefault="001F4240" w:rsidP="00B967B3">
      <w:r>
        <w:continuationSeparator/>
      </w:r>
    </w:p>
    <w:p w:rsidR="001F4240" w:rsidRDefault="001F4240" w:rsidP="00B967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DB0" w:rsidRPr="00DB566E" w:rsidRDefault="00B17DB0" w:rsidP="00B967B3">
    <w:pPr>
      <w:pStyle w:val="Header"/>
    </w:pPr>
    <w:r w:rsidRPr="00DB566E">
      <w:rPr>
        <w:lang w:bidi="hi-IN"/>
      </w:rPr>
      <w:drawing>
        <wp:anchor distT="0" distB="0" distL="114300" distR="114300" simplePos="0" relativeHeight="251658240" behindDoc="1" locked="0" layoutInCell="1" allowOverlap="1" wp14:anchorId="4B73F03C" wp14:editId="39D414D3">
          <wp:simplePos x="0" y="0"/>
          <wp:positionH relativeFrom="column">
            <wp:posOffset>4810125</wp:posOffset>
          </wp:positionH>
          <wp:positionV relativeFrom="paragraph">
            <wp:posOffset>-209550</wp:posOffset>
          </wp:positionV>
          <wp:extent cx="914400" cy="342900"/>
          <wp:effectExtent l="19050" t="0" r="0" b="0"/>
          <wp:wrapTight wrapText="bothSides">
            <wp:wrapPolygon edited="0">
              <wp:start x="450" y="0"/>
              <wp:lineTo x="-450" y="20400"/>
              <wp:lineTo x="21600" y="20400"/>
              <wp:lineTo x="21600" y="3600"/>
              <wp:lineTo x="18900" y="1200"/>
              <wp:lineTo x="3150" y="0"/>
              <wp:lineTo x="450" y="0"/>
            </wp:wrapPolygon>
          </wp:wrapTight>
          <wp:docPr id="4" name="Picture 8" descr="ISKCON Banga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SKCON Bangalore"/>
                  <pic:cNvPicPr>
                    <a:picLocks noChangeAspect="1" noChangeArrowheads="1"/>
                  </pic:cNvPicPr>
                </pic:nvPicPr>
                <pic:blipFill>
                  <a:blip r:embed="rId1" cstate="print">
                    <a:clrChange>
                      <a:clrFrom>
                        <a:srgbClr val="FFFFFF"/>
                      </a:clrFrom>
                      <a:clrTo>
                        <a:srgbClr val="FFFFFF">
                          <a:alpha val="0"/>
                        </a:srgbClr>
                      </a:clrTo>
                    </a:clrChange>
                  </a:blip>
                  <a:srcRect/>
                  <a:stretch>
                    <a:fillRect/>
                  </a:stretch>
                </pic:blipFill>
                <pic:spPr bwMode="auto">
                  <a:xfrm>
                    <a:off x="0" y="0"/>
                    <a:ext cx="914400" cy="342900"/>
                  </a:xfrm>
                  <a:prstGeom prst="rect">
                    <a:avLst/>
                  </a:prstGeom>
                  <a:noFill/>
                  <a:ln w="9525">
                    <a:noFill/>
                    <a:miter lim="800000"/>
                    <a:headEnd/>
                    <a:tailEnd/>
                  </a:ln>
                </pic:spPr>
              </pic:pic>
            </a:graphicData>
          </a:graphic>
        </wp:anchor>
      </w:drawing>
    </w:r>
    <w:r w:rsidR="001970CE">
      <w:t>ISMS</w:t>
    </w:r>
    <w:r w:rsidR="00F72286">
      <w:t xml:space="preserve"> Policy</w:t>
    </w:r>
    <w:r w:rsidRPr="00DB566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E6430"/>
    <w:multiLevelType w:val="hybridMultilevel"/>
    <w:tmpl w:val="DB6419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3F3C2D"/>
    <w:multiLevelType w:val="hybridMultilevel"/>
    <w:tmpl w:val="96F2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3FF"/>
    <w:multiLevelType w:val="hybridMultilevel"/>
    <w:tmpl w:val="13BE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2B6907"/>
    <w:multiLevelType w:val="hybridMultilevel"/>
    <w:tmpl w:val="169A8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4F6C67"/>
    <w:multiLevelType w:val="hybridMultilevel"/>
    <w:tmpl w:val="B51A57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F51976"/>
    <w:multiLevelType w:val="hybridMultilevel"/>
    <w:tmpl w:val="E7320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934559"/>
    <w:multiLevelType w:val="multilevel"/>
    <w:tmpl w:val="FD2C32C2"/>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91F3F0B"/>
    <w:multiLevelType w:val="hybridMultilevel"/>
    <w:tmpl w:val="8B5E3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3A5FED"/>
    <w:multiLevelType w:val="hybridMultilevel"/>
    <w:tmpl w:val="001A36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954BFF"/>
    <w:multiLevelType w:val="hybridMultilevel"/>
    <w:tmpl w:val="65083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2817EC"/>
    <w:multiLevelType w:val="hybridMultilevel"/>
    <w:tmpl w:val="B852AB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6912B0"/>
    <w:multiLevelType w:val="hybridMultilevel"/>
    <w:tmpl w:val="1AB87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F50F8D"/>
    <w:multiLevelType w:val="hybridMultilevel"/>
    <w:tmpl w:val="F6802F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7802BAD"/>
    <w:multiLevelType w:val="hybridMultilevel"/>
    <w:tmpl w:val="8F7E3A4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B0F3D96"/>
    <w:multiLevelType w:val="hybridMultilevel"/>
    <w:tmpl w:val="E9B6AB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C04247"/>
    <w:multiLevelType w:val="hybridMultilevel"/>
    <w:tmpl w:val="D2104A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546740"/>
    <w:multiLevelType w:val="hybridMultilevel"/>
    <w:tmpl w:val="BBC89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9F7FE6"/>
    <w:multiLevelType w:val="hybridMultilevel"/>
    <w:tmpl w:val="EA0C6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6B115ED"/>
    <w:multiLevelType w:val="hybridMultilevel"/>
    <w:tmpl w:val="C04C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A1669"/>
    <w:multiLevelType w:val="hybridMultilevel"/>
    <w:tmpl w:val="A33EFA6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7856A0"/>
    <w:multiLevelType w:val="hybridMultilevel"/>
    <w:tmpl w:val="EE88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E7A0C"/>
    <w:multiLevelType w:val="hybridMultilevel"/>
    <w:tmpl w:val="078E47C4"/>
    <w:lvl w:ilvl="0" w:tplc="A370A7A4">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246D30"/>
    <w:multiLevelType w:val="hybridMultilevel"/>
    <w:tmpl w:val="4E22C4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2B06B6"/>
    <w:multiLevelType w:val="hybridMultilevel"/>
    <w:tmpl w:val="D3CCD4D6"/>
    <w:lvl w:ilvl="0" w:tplc="04090001">
      <w:start w:val="1"/>
      <w:numFmt w:val="bullet"/>
      <w:lvlText w:val=""/>
      <w:lvlJc w:val="left"/>
      <w:pPr>
        <w:ind w:left="720" w:hanging="360"/>
      </w:pPr>
      <w:rPr>
        <w:rFonts w:ascii="Symbol" w:hAnsi="Symbol" w:hint="default"/>
      </w:rPr>
    </w:lvl>
    <w:lvl w:ilvl="1" w:tplc="D02838CE">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232B21"/>
    <w:multiLevelType w:val="hybridMultilevel"/>
    <w:tmpl w:val="C76034BC"/>
    <w:lvl w:ilvl="0" w:tplc="CE18F8B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DF44D33"/>
    <w:multiLevelType w:val="hybridMultilevel"/>
    <w:tmpl w:val="DCE6E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
  </w:num>
  <w:num w:numId="4">
    <w:abstractNumId w:val="23"/>
  </w:num>
  <w:num w:numId="5">
    <w:abstractNumId w:val="20"/>
  </w:num>
  <w:num w:numId="6">
    <w:abstractNumId w:val="9"/>
  </w:num>
  <w:num w:numId="7">
    <w:abstractNumId w:val="6"/>
  </w:num>
  <w:num w:numId="8">
    <w:abstractNumId w:val="6"/>
  </w:num>
  <w:num w:numId="9">
    <w:abstractNumId w:val="6"/>
  </w:num>
  <w:num w:numId="10">
    <w:abstractNumId w:val="6"/>
  </w:num>
  <w:num w:numId="11">
    <w:abstractNumId w:val="21"/>
  </w:num>
  <w:num w:numId="12">
    <w:abstractNumId w:val="14"/>
  </w:num>
  <w:num w:numId="13">
    <w:abstractNumId w:val="21"/>
  </w:num>
  <w:num w:numId="14">
    <w:abstractNumId w:val="22"/>
  </w:num>
  <w:num w:numId="15">
    <w:abstractNumId w:val="16"/>
  </w:num>
  <w:num w:numId="16">
    <w:abstractNumId w:val="21"/>
  </w:num>
  <w:num w:numId="17">
    <w:abstractNumId w:val="21"/>
  </w:num>
  <w:num w:numId="18">
    <w:abstractNumId w:val="7"/>
  </w:num>
  <w:num w:numId="19">
    <w:abstractNumId w:val="19"/>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17"/>
  </w:num>
  <w:num w:numId="29">
    <w:abstractNumId w:val="24"/>
  </w:num>
  <w:num w:numId="30">
    <w:abstractNumId w:val="4"/>
  </w:num>
  <w:num w:numId="31">
    <w:abstractNumId w:val="2"/>
  </w:num>
  <w:num w:numId="32">
    <w:abstractNumId w:val="3"/>
  </w:num>
  <w:num w:numId="33">
    <w:abstractNumId w:val="5"/>
  </w:num>
  <w:num w:numId="34">
    <w:abstractNumId w:val="6"/>
  </w:num>
  <w:num w:numId="35">
    <w:abstractNumId w:val="11"/>
  </w:num>
  <w:num w:numId="36">
    <w:abstractNumId w:val="12"/>
  </w:num>
  <w:num w:numId="37">
    <w:abstractNumId w:val="13"/>
  </w:num>
  <w:num w:numId="38">
    <w:abstractNumId w:val="15"/>
  </w:num>
  <w:num w:numId="39">
    <w:abstractNumId w:val="8"/>
  </w:num>
  <w:num w:numId="40">
    <w:abstractNumId w:val="6"/>
  </w:num>
  <w:num w:numId="41">
    <w:abstractNumId w:val="6"/>
  </w:num>
  <w:num w:numId="42">
    <w:abstractNumId w:val="6"/>
  </w:num>
  <w:num w:numId="43">
    <w:abstractNumId w:val="10"/>
  </w:num>
  <w:num w:numId="44">
    <w:abstractNumId w:val="0"/>
  </w:num>
  <w:num w:numId="45">
    <w:abstractNumId w:val="6"/>
  </w:num>
  <w:num w:numId="46">
    <w:abstractNumId w:val="6"/>
  </w:num>
  <w:num w:numId="47">
    <w:abstractNumId w:val="6"/>
  </w:num>
  <w:num w:numId="48">
    <w:abstractNumId w:val="6"/>
  </w:num>
  <w:num w:numId="49">
    <w:abstractNumId w:val="6"/>
  </w:num>
  <w:num w:numId="50">
    <w:abstractNumId w:val="25"/>
  </w:num>
  <w:num w:numId="51">
    <w:abstractNumId w:val="1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i Thapliyal">
    <w15:presenceInfo w15:providerId="Windows Live" w15:userId="01b1f4a66de83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38F1"/>
    <w:rsid w:val="000213E8"/>
    <w:rsid w:val="00022963"/>
    <w:rsid w:val="000269B6"/>
    <w:rsid w:val="0003214E"/>
    <w:rsid w:val="00050F40"/>
    <w:rsid w:val="00053E43"/>
    <w:rsid w:val="000705C4"/>
    <w:rsid w:val="00076DB9"/>
    <w:rsid w:val="000827F6"/>
    <w:rsid w:val="000A0283"/>
    <w:rsid w:val="000A1B5D"/>
    <w:rsid w:val="000A2820"/>
    <w:rsid w:val="000A2C0C"/>
    <w:rsid w:val="000B2BAB"/>
    <w:rsid w:val="000C0D7D"/>
    <w:rsid w:val="000C1637"/>
    <w:rsid w:val="000F4804"/>
    <w:rsid w:val="00106144"/>
    <w:rsid w:val="00156EF8"/>
    <w:rsid w:val="00157BF0"/>
    <w:rsid w:val="00180A99"/>
    <w:rsid w:val="00186C01"/>
    <w:rsid w:val="001970CE"/>
    <w:rsid w:val="001B25BA"/>
    <w:rsid w:val="001B2B51"/>
    <w:rsid w:val="001F4240"/>
    <w:rsid w:val="00226CF2"/>
    <w:rsid w:val="002407E6"/>
    <w:rsid w:val="00267E23"/>
    <w:rsid w:val="0028069D"/>
    <w:rsid w:val="00283F25"/>
    <w:rsid w:val="002D1FA1"/>
    <w:rsid w:val="002D521F"/>
    <w:rsid w:val="002E02F6"/>
    <w:rsid w:val="00336E3B"/>
    <w:rsid w:val="003425A5"/>
    <w:rsid w:val="00345DE6"/>
    <w:rsid w:val="00353797"/>
    <w:rsid w:val="00356D35"/>
    <w:rsid w:val="00370765"/>
    <w:rsid w:val="0038152B"/>
    <w:rsid w:val="003A29CC"/>
    <w:rsid w:val="003B3322"/>
    <w:rsid w:val="003B450A"/>
    <w:rsid w:val="003B6025"/>
    <w:rsid w:val="003B7D45"/>
    <w:rsid w:val="003D7F26"/>
    <w:rsid w:val="003F0D4A"/>
    <w:rsid w:val="003F61C7"/>
    <w:rsid w:val="00404015"/>
    <w:rsid w:val="00404E9B"/>
    <w:rsid w:val="00424F2B"/>
    <w:rsid w:val="00427A13"/>
    <w:rsid w:val="00466943"/>
    <w:rsid w:val="00471A9D"/>
    <w:rsid w:val="004928F2"/>
    <w:rsid w:val="00492AFE"/>
    <w:rsid w:val="004B5C20"/>
    <w:rsid w:val="004D38F1"/>
    <w:rsid w:val="004D6F4D"/>
    <w:rsid w:val="004E627B"/>
    <w:rsid w:val="004E673E"/>
    <w:rsid w:val="004F69F5"/>
    <w:rsid w:val="00506451"/>
    <w:rsid w:val="00510AB9"/>
    <w:rsid w:val="00516CAE"/>
    <w:rsid w:val="00536359"/>
    <w:rsid w:val="00542B2A"/>
    <w:rsid w:val="00587921"/>
    <w:rsid w:val="00587CC6"/>
    <w:rsid w:val="005D2AC6"/>
    <w:rsid w:val="005D3806"/>
    <w:rsid w:val="006027D5"/>
    <w:rsid w:val="006672A7"/>
    <w:rsid w:val="00677010"/>
    <w:rsid w:val="00691A6B"/>
    <w:rsid w:val="006A4D81"/>
    <w:rsid w:val="006A4F6A"/>
    <w:rsid w:val="006C47EC"/>
    <w:rsid w:val="006D6A37"/>
    <w:rsid w:val="006F195D"/>
    <w:rsid w:val="006F7984"/>
    <w:rsid w:val="0071219E"/>
    <w:rsid w:val="00746454"/>
    <w:rsid w:val="007545F3"/>
    <w:rsid w:val="00754E58"/>
    <w:rsid w:val="00761114"/>
    <w:rsid w:val="00766374"/>
    <w:rsid w:val="007816A0"/>
    <w:rsid w:val="00790737"/>
    <w:rsid w:val="007B3008"/>
    <w:rsid w:val="007B7E01"/>
    <w:rsid w:val="007C4062"/>
    <w:rsid w:val="007D3775"/>
    <w:rsid w:val="007D39C8"/>
    <w:rsid w:val="007E50CE"/>
    <w:rsid w:val="0080721B"/>
    <w:rsid w:val="008158D6"/>
    <w:rsid w:val="00824AEE"/>
    <w:rsid w:val="00834059"/>
    <w:rsid w:val="00836003"/>
    <w:rsid w:val="00847B19"/>
    <w:rsid w:val="00850EF2"/>
    <w:rsid w:val="008525C0"/>
    <w:rsid w:val="00853197"/>
    <w:rsid w:val="00872DC1"/>
    <w:rsid w:val="00876DCC"/>
    <w:rsid w:val="00894918"/>
    <w:rsid w:val="008A5D6F"/>
    <w:rsid w:val="008B263C"/>
    <w:rsid w:val="008D717C"/>
    <w:rsid w:val="008D7BCE"/>
    <w:rsid w:val="008E7635"/>
    <w:rsid w:val="009062F9"/>
    <w:rsid w:val="00920481"/>
    <w:rsid w:val="0092575B"/>
    <w:rsid w:val="00947C5C"/>
    <w:rsid w:val="009565CE"/>
    <w:rsid w:val="009602E4"/>
    <w:rsid w:val="00975DBC"/>
    <w:rsid w:val="009854D9"/>
    <w:rsid w:val="00990F10"/>
    <w:rsid w:val="009D505D"/>
    <w:rsid w:val="00A712B9"/>
    <w:rsid w:val="00A71801"/>
    <w:rsid w:val="00A86F16"/>
    <w:rsid w:val="00A92924"/>
    <w:rsid w:val="00AB5E8F"/>
    <w:rsid w:val="00AB7602"/>
    <w:rsid w:val="00AC1048"/>
    <w:rsid w:val="00AC21F8"/>
    <w:rsid w:val="00B11C68"/>
    <w:rsid w:val="00B17DB0"/>
    <w:rsid w:val="00B35D22"/>
    <w:rsid w:val="00B52988"/>
    <w:rsid w:val="00B75A63"/>
    <w:rsid w:val="00B90A59"/>
    <w:rsid w:val="00B967B3"/>
    <w:rsid w:val="00BA39BA"/>
    <w:rsid w:val="00BA44B8"/>
    <w:rsid w:val="00BB0C9F"/>
    <w:rsid w:val="00BB1B98"/>
    <w:rsid w:val="00BC64E1"/>
    <w:rsid w:val="00BC7E56"/>
    <w:rsid w:val="00BE03E6"/>
    <w:rsid w:val="00C044E8"/>
    <w:rsid w:val="00C1242F"/>
    <w:rsid w:val="00C33524"/>
    <w:rsid w:val="00C77774"/>
    <w:rsid w:val="00C80C36"/>
    <w:rsid w:val="00C86EC3"/>
    <w:rsid w:val="00C90106"/>
    <w:rsid w:val="00C96367"/>
    <w:rsid w:val="00CA05C2"/>
    <w:rsid w:val="00CC2C7C"/>
    <w:rsid w:val="00D00F7B"/>
    <w:rsid w:val="00D01A5E"/>
    <w:rsid w:val="00D01B44"/>
    <w:rsid w:val="00D258A4"/>
    <w:rsid w:val="00D51A65"/>
    <w:rsid w:val="00D723F2"/>
    <w:rsid w:val="00D81488"/>
    <w:rsid w:val="00D84242"/>
    <w:rsid w:val="00D8654F"/>
    <w:rsid w:val="00D86AF4"/>
    <w:rsid w:val="00DB566E"/>
    <w:rsid w:val="00DD01EB"/>
    <w:rsid w:val="00DD1868"/>
    <w:rsid w:val="00E33229"/>
    <w:rsid w:val="00E40571"/>
    <w:rsid w:val="00E56172"/>
    <w:rsid w:val="00E766A3"/>
    <w:rsid w:val="00E84B59"/>
    <w:rsid w:val="00E92E08"/>
    <w:rsid w:val="00EA0F62"/>
    <w:rsid w:val="00EA7266"/>
    <w:rsid w:val="00EC0902"/>
    <w:rsid w:val="00EC53E5"/>
    <w:rsid w:val="00EC5D4F"/>
    <w:rsid w:val="00EC69C7"/>
    <w:rsid w:val="00EE2433"/>
    <w:rsid w:val="00EE5EAF"/>
    <w:rsid w:val="00F13556"/>
    <w:rsid w:val="00F14052"/>
    <w:rsid w:val="00F34A62"/>
    <w:rsid w:val="00F646A3"/>
    <w:rsid w:val="00F717E1"/>
    <w:rsid w:val="00F72286"/>
    <w:rsid w:val="00F86629"/>
    <w:rsid w:val="00FB57AD"/>
    <w:rsid w:val="00FF58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7AACEE-E814-4734-A009-436BE5AB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D4A"/>
    <w:pPr>
      <w:spacing w:before="120" w:after="120" w:line="288" w:lineRule="auto"/>
      <w:jc w:val="both"/>
    </w:pPr>
    <w:rPr>
      <w:rFonts w:ascii="Arial" w:hAnsi="Arial"/>
      <w:szCs w:val="24"/>
    </w:rPr>
  </w:style>
  <w:style w:type="paragraph" w:styleId="Heading1">
    <w:name w:val="heading 1"/>
    <w:next w:val="Normal"/>
    <w:link w:val="Heading1Char"/>
    <w:qFormat/>
    <w:rsid w:val="00536359"/>
    <w:pPr>
      <w:widowControl w:val="0"/>
      <w:numPr>
        <w:numId w:val="1"/>
      </w:numPr>
      <w:spacing w:before="360" w:after="240"/>
      <w:outlineLvl w:val="0"/>
    </w:pPr>
    <w:rPr>
      <w:rFonts w:ascii="Arial" w:hAnsi="Arial"/>
      <w:b/>
      <w:sz w:val="26"/>
      <w:szCs w:val="24"/>
    </w:rPr>
  </w:style>
  <w:style w:type="paragraph" w:styleId="Heading2">
    <w:name w:val="heading 2"/>
    <w:basedOn w:val="Normal"/>
    <w:next w:val="Normal"/>
    <w:link w:val="Heading2Char"/>
    <w:autoRedefine/>
    <w:qFormat/>
    <w:rsid w:val="00542B2A"/>
    <w:pPr>
      <w:keepNext/>
      <w:numPr>
        <w:ilvl w:val="1"/>
        <w:numId w:val="1"/>
      </w:numPr>
      <w:spacing w:before="360" w:after="240" w:line="240" w:lineRule="auto"/>
      <w:ind w:left="567" w:hanging="567"/>
      <w:outlineLvl w:val="1"/>
      <w:pPrChange w:id="0" w:author="Hari Thapliyal" w:date="2015-01-10T12:56:00Z">
        <w:pPr>
          <w:keepNext/>
          <w:numPr>
            <w:ilvl w:val="1"/>
            <w:numId w:val="1"/>
          </w:numPr>
          <w:spacing w:before="360" w:after="240" w:line="288" w:lineRule="auto"/>
          <w:ind w:left="432" w:hanging="432"/>
          <w:jc w:val="both"/>
          <w:outlineLvl w:val="1"/>
        </w:pPr>
      </w:pPrChange>
    </w:pPr>
    <w:rPr>
      <w:b/>
      <w:bCs/>
      <w:iCs/>
      <w:sz w:val="22"/>
      <w:szCs w:val="28"/>
      <w:rPrChange w:id="0" w:author="Hari Thapliyal" w:date="2015-01-10T12:56:00Z">
        <w:rPr>
          <w:rFonts w:ascii="Arial" w:hAnsi="Arial"/>
          <w:b/>
          <w:bCs/>
          <w:iCs/>
          <w:sz w:val="22"/>
          <w:szCs w:val="28"/>
          <w:lang w:val="en-US" w:eastAsia="en-US" w:bidi="ar-SA"/>
        </w:rPr>
      </w:rPrChange>
    </w:rPr>
  </w:style>
  <w:style w:type="paragraph" w:styleId="Heading3">
    <w:name w:val="heading 3"/>
    <w:basedOn w:val="List2"/>
    <w:next w:val="Normal"/>
    <w:link w:val="Heading3Char"/>
    <w:qFormat/>
    <w:rsid w:val="00226CF2"/>
    <w:pPr>
      <w:numPr>
        <w:ilvl w:val="2"/>
        <w:numId w:val="1"/>
      </w:numPr>
      <w:spacing w:before="240"/>
      <w:ind w:left="576" w:hanging="576"/>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6359"/>
    <w:rPr>
      <w:rFonts w:ascii="Arial" w:hAnsi="Arial"/>
      <w:b/>
      <w:sz w:val="26"/>
      <w:szCs w:val="24"/>
    </w:rPr>
  </w:style>
  <w:style w:type="character" w:customStyle="1" w:styleId="Heading2Char">
    <w:name w:val="Heading 2 Char"/>
    <w:basedOn w:val="DefaultParagraphFont"/>
    <w:link w:val="Heading2"/>
    <w:rsid w:val="00542B2A"/>
    <w:rPr>
      <w:rFonts w:ascii="Arial" w:hAnsi="Arial"/>
      <w:b/>
      <w:bCs/>
      <w:iCs/>
      <w:sz w:val="22"/>
      <w:szCs w:val="28"/>
    </w:rPr>
  </w:style>
  <w:style w:type="character" w:customStyle="1" w:styleId="Heading3Char">
    <w:name w:val="Heading 3 Char"/>
    <w:basedOn w:val="DefaultParagraphFont"/>
    <w:link w:val="Heading3"/>
    <w:rsid w:val="00226CF2"/>
    <w:rPr>
      <w:rFonts w:ascii="Arial" w:hAnsi="Arial" w:cs="Arial"/>
      <w:b/>
      <w:szCs w:val="24"/>
    </w:rPr>
  </w:style>
  <w:style w:type="paragraph" w:styleId="Header">
    <w:name w:val="header"/>
    <w:basedOn w:val="Normal"/>
    <w:link w:val="HeaderChar"/>
    <w:uiPriority w:val="99"/>
    <w:unhideWhenUsed/>
    <w:rsid w:val="003F0D4A"/>
    <w:pPr>
      <w:pBdr>
        <w:bottom w:val="dotted" w:sz="4" w:space="2" w:color="auto"/>
      </w:pBdr>
      <w:tabs>
        <w:tab w:val="right" w:pos="9000"/>
      </w:tabs>
      <w:spacing w:before="0" w:after="240" w:line="240" w:lineRule="auto"/>
    </w:pPr>
    <w:rPr>
      <w:rFonts w:cstheme="minorHAnsi"/>
      <w:noProof/>
      <w:color w:val="7F7F7F" w:themeColor="background1" w:themeShade="7F"/>
      <w:spacing w:val="40"/>
      <w:sz w:val="18"/>
    </w:rPr>
  </w:style>
  <w:style w:type="character" w:customStyle="1" w:styleId="HeaderChar">
    <w:name w:val="Header Char"/>
    <w:basedOn w:val="DefaultParagraphFont"/>
    <w:link w:val="Header"/>
    <w:uiPriority w:val="99"/>
    <w:rsid w:val="003F0D4A"/>
    <w:rPr>
      <w:rFonts w:ascii="Arial" w:hAnsi="Arial" w:cstheme="minorHAnsi"/>
      <w:noProof/>
      <w:color w:val="7F7F7F" w:themeColor="background1" w:themeShade="7F"/>
      <w:spacing w:val="40"/>
      <w:sz w:val="18"/>
      <w:szCs w:val="24"/>
    </w:rPr>
  </w:style>
  <w:style w:type="paragraph" w:styleId="Footer">
    <w:name w:val="footer"/>
    <w:basedOn w:val="Normal"/>
    <w:link w:val="FooterChar"/>
    <w:uiPriority w:val="99"/>
    <w:unhideWhenUsed/>
    <w:rsid w:val="003F0D4A"/>
    <w:pPr>
      <w:pBdr>
        <w:top w:val="dotted" w:sz="4" w:space="2" w:color="auto"/>
      </w:pBdr>
      <w:tabs>
        <w:tab w:val="center" w:pos="4680"/>
        <w:tab w:val="right" w:pos="9360"/>
      </w:tabs>
      <w:spacing w:before="240" w:after="0" w:line="240" w:lineRule="auto"/>
    </w:pPr>
    <w:rPr>
      <w:sz w:val="18"/>
    </w:rPr>
  </w:style>
  <w:style w:type="character" w:customStyle="1" w:styleId="FooterChar">
    <w:name w:val="Footer Char"/>
    <w:basedOn w:val="DefaultParagraphFont"/>
    <w:link w:val="Footer"/>
    <w:uiPriority w:val="99"/>
    <w:rsid w:val="003F0D4A"/>
    <w:rPr>
      <w:rFonts w:ascii="Arial" w:hAnsi="Arial"/>
      <w:sz w:val="18"/>
      <w:szCs w:val="24"/>
    </w:rPr>
  </w:style>
  <w:style w:type="paragraph" w:styleId="BalloonText">
    <w:name w:val="Balloon Text"/>
    <w:basedOn w:val="Normal"/>
    <w:link w:val="BalloonTextChar"/>
    <w:uiPriority w:val="99"/>
    <w:semiHidden/>
    <w:unhideWhenUsed/>
    <w:rsid w:val="004D38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8F1"/>
    <w:rPr>
      <w:rFonts w:ascii="Tahoma" w:hAnsi="Tahoma" w:cs="Tahoma"/>
      <w:sz w:val="16"/>
      <w:szCs w:val="16"/>
    </w:rPr>
  </w:style>
  <w:style w:type="paragraph" w:styleId="NoSpacing">
    <w:name w:val="No Spacing"/>
    <w:link w:val="NoSpacingChar"/>
    <w:uiPriority w:val="1"/>
    <w:qFormat/>
    <w:rsid w:val="004D38F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D38F1"/>
    <w:rPr>
      <w:rFonts w:asciiTheme="minorHAnsi" w:eastAsiaTheme="minorEastAsia" w:hAnsiTheme="minorHAnsi" w:cstheme="minorBidi"/>
      <w:sz w:val="22"/>
      <w:szCs w:val="22"/>
    </w:rPr>
  </w:style>
  <w:style w:type="table" w:styleId="TableGrid">
    <w:name w:val="Table Grid"/>
    <w:basedOn w:val="TableNormal"/>
    <w:uiPriority w:val="59"/>
    <w:rsid w:val="004D3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7E1"/>
    <w:rPr>
      <w:color w:val="808080"/>
    </w:rPr>
  </w:style>
  <w:style w:type="paragraph" w:styleId="List">
    <w:name w:val="List"/>
    <w:basedOn w:val="Normal"/>
    <w:uiPriority w:val="99"/>
    <w:unhideWhenUsed/>
    <w:rsid w:val="00B967B3"/>
    <w:pPr>
      <w:numPr>
        <w:numId w:val="2"/>
      </w:numPr>
    </w:pPr>
  </w:style>
  <w:style w:type="paragraph" w:styleId="List2">
    <w:name w:val="List 2"/>
    <w:basedOn w:val="Normal"/>
    <w:uiPriority w:val="99"/>
    <w:unhideWhenUsed/>
    <w:rsid w:val="00C044E8"/>
    <w:rPr>
      <w:rFonts w:asciiTheme="minorHAnsi" w:hAnsiTheme="minorHAnsi"/>
    </w:rPr>
  </w:style>
  <w:style w:type="paragraph" w:styleId="Title">
    <w:name w:val="Title"/>
    <w:basedOn w:val="NoSpacing"/>
    <w:next w:val="Normal"/>
    <w:link w:val="TitleChar"/>
    <w:qFormat/>
    <w:rsid w:val="00186C01"/>
    <w:pPr>
      <w:jc w:val="center"/>
    </w:pPr>
    <w:rPr>
      <w:rFonts w:asciiTheme="majorHAnsi" w:eastAsiaTheme="majorEastAsia" w:hAnsiTheme="majorHAnsi" w:cstheme="majorBidi"/>
      <w:b/>
      <w:sz w:val="56"/>
      <w:szCs w:val="80"/>
    </w:rPr>
  </w:style>
  <w:style w:type="character" w:customStyle="1" w:styleId="TitleChar">
    <w:name w:val="Title Char"/>
    <w:basedOn w:val="DefaultParagraphFont"/>
    <w:link w:val="Title"/>
    <w:rsid w:val="00186C01"/>
    <w:rPr>
      <w:rFonts w:asciiTheme="majorHAnsi" w:eastAsiaTheme="majorEastAsia" w:hAnsiTheme="majorHAnsi" w:cstheme="majorBidi"/>
      <w:b/>
      <w:sz w:val="56"/>
      <w:szCs w:val="80"/>
    </w:rPr>
  </w:style>
  <w:style w:type="paragraph" w:customStyle="1" w:styleId="PolicyText">
    <w:name w:val="Policy Text"/>
    <w:basedOn w:val="Normal"/>
    <w:qFormat/>
    <w:rsid w:val="00B967B3"/>
    <w:pPr>
      <w:ind w:left="360"/>
    </w:pPr>
  </w:style>
  <w:style w:type="character" w:styleId="Hyperlink">
    <w:name w:val="Hyperlink"/>
    <w:basedOn w:val="DefaultParagraphFont"/>
    <w:uiPriority w:val="99"/>
    <w:unhideWhenUsed/>
    <w:rsid w:val="00BB1B98"/>
    <w:rPr>
      <w:color w:val="0000FF" w:themeColor="hyperlink"/>
      <w:u w:val="single"/>
    </w:rPr>
  </w:style>
  <w:style w:type="paragraph" w:customStyle="1" w:styleId="Text">
    <w:name w:val="Text"/>
    <w:basedOn w:val="Normal"/>
    <w:rsid w:val="00F72286"/>
    <w:pPr>
      <w:spacing w:before="60" w:after="60" w:line="264" w:lineRule="auto"/>
    </w:pPr>
    <w:rPr>
      <w:rFonts w:ascii="Garamond" w:hAnsi="Garamond"/>
      <w:sz w:val="24"/>
    </w:rPr>
  </w:style>
  <w:style w:type="paragraph" w:styleId="ListParagraph">
    <w:name w:val="List Paragraph"/>
    <w:basedOn w:val="Normal"/>
    <w:uiPriority w:val="34"/>
    <w:qFormat/>
    <w:rsid w:val="001970CE"/>
    <w:pPr>
      <w:ind w:left="720"/>
      <w:contextualSpacing/>
    </w:pPr>
  </w:style>
  <w:style w:type="character" w:styleId="Strong">
    <w:name w:val="Strong"/>
    <w:basedOn w:val="DefaultParagraphFont"/>
    <w:qFormat/>
    <w:rsid w:val="00427A13"/>
    <w:rPr>
      <w:b/>
      <w:bCs/>
    </w:rPr>
  </w:style>
  <w:style w:type="paragraph" w:styleId="Revision">
    <w:name w:val="Revision"/>
    <w:hidden/>
    <w:uiPriority w:val="99"/>
    <w:semiHidden/>
    <w:rsid w:val="000C1637"/>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D9FBF8-83C8-45FE-B111-5DEB80ED6136}" type="doc">
      <dgm:prSet loTypeId="urn:microsoft.com/office/officeart/2005/8/layout/orgChart1" loCatId="hierarchy" qsTypeId="urn:microsoft.com/office/officeart/2005/8/quickstyle/simple1" qsCatId="simple" csTypeId="urn:microsoft.com/office/officeart/2005/8/colors/accent1_2" csCatId="accent1"/>
      <dgm:spPr/>
    </dgm:pt>
    <dgm:pt modelId="{263CD982-93A1-4DA7-AF9D-A72F676DC042}">
      <dgm:prSet/>
      <dgm:spPr/>
      <dgm:t>
        <a:bodyPr/>
        <a:lstStyle/>
        <a:p>
          <a:pPr marR="0" algn="ctr" rtl="0"/>
          <a:r>
            <a:rPr lang="en-US" b="1" i="0" u="none" strike="noStrike" baseline="0" smtClean="0">
              <a:latin typeface="Calibri"/>
            </a:rPr>
            <a:t>Executive Committee</a:t>
          </a:r>
        </a:p>
        <a:p>
          <a:pPr marR="0" algn="ctr" rtl="0"/>
          <a:r>
            <a:rPr lang="en-US" b="0" i="0" u="none" strike="noStrike" baseline="0" smtClean="0">
              <a:latin typeface="Calibri"/>
            </a:rPr>
            <a:t>Chaired by the Chief Executive Officer</a:t>
          </a:r>
          <a:endParaRPr lang="en-US" smtClean="0"/>
        </a:p>
      </dgm:t>
    </dgm:pt>
    <dgm:pt modelId="{CFDB79E0-103F-404D-956B-4A2BE11A190E}" type="parTrans" cxnId="{C8736D61-4D09-4A08-BDB3-755019444B3F}">
      <dgm:prSet/>
      <dgm:spPr/>
      <dgm:t>
        <a:bodyPr/>
        <a:lstStyle/>
        <a:p>
          <a:endParaRPr lang="en-US"/>
        </a:p>
      </dgm:t>
    </dgm:pt>
    <dgm:pt modelId="{1C69DA95-C991-4DCC-A737-88658BBFC548}" type="sibTrans" cxnId="{C8736D61-4D09-4A08-BDB3-755019444B3F}">
      <dgm:prSet/>
      <dgm:spPr/>
      <dgm:t>
        <a:bodyPr/>
        <a:lstStyle/>
        <a:p>
          <a:endParaRPr lang="en-US"/>
        </a:p>
      </dgm:t>
    </dgm:pt>
    <dgm:pt modelId="{6CDC9B43-C84C-4032-8806-FF660AC40E36}">
      <dgm:prSet/>
      <dgm:spPr/>
      <dgm:t>
        <a:bodyPr/>
        <a:lstStyle/>
        <a:p>
          <a:pPr marR="0" algn="ctr" rtl="0"/>
          <a:r>
            <a:rPr lang="en-US" b="1" i="0" u="none" strike="noStrike" baseline="0" smtClean="0">
              <a:latin typeface="Calibri"/>
            </a:rPr>
            <a:t>Audit Committee</a:t>
          </a:r>
        </a:p>
        <a:p>
          <a:pPr marR="0" algn="ctr" rtl="0"/>
          <a:r>
            <a:rPr lang="en-US" b="0" i="0" u="none" strike="noStrike" baseline="0" smtClean="0">
              <a:latin typeface="Calibri"/>
            </a:rPr>
            <a:t>Chaired by Head of Audit</a:t>
          </a:r>
          <a:endParaRPr lang="en-US" smtClean="0"/>
        </a:p>
      </dgm:t>
    </dgm:pt>
    <dgm:pt modelId="{55852C2E-FFF4-4C96-B920-F97CABD30018}" type="parTrans" cxnId="{0B8626FF-40D8-40BD-A759-2610CF91EBE7}">
      <dgm:prSet/>
      <dgm:spPr/>
      <dgm:t>
        <a:bodyPr/>
        <a:lstStyle/>
        <a:p>
          <a:endParaRPr lang="en-US"/>
        </a:p>
      </dgm:t>
    </dgm:pt>
    <dgm:pt modelId="{14FBFA09-0A70-43FB-890F-21FD08C9FA24}" type="sibTrans" cxnId="{0B8626FF-40D8-40BD-A759-2610CF91EBE7}">
      <dgm:prSet/>
      <dgm:spPr/>
      <dgm:t>
        <a:bodyPr/>
        <a:lstStyle/>
        <a:p>
          <a:endParaRPr lang="en-US"/>
        </a:p>
      </dgm:t>
    </dgm:pt>
    <dgm:pt modelId="{263B0CCF-E3C1-4454-A075-D81FA099FD2E}">
      <dgm:prSet/>
      <dgm:spPr/>
      <dgm:t>
        <a:bodyPr/>
        <a:lstStyle/>
        <a:p>
          <a:pPr marR="0" algn="ctr" rtl="0"/>
          <a:r>
            <a:rPr lang="en-US" b="1" i="0" u="none" strike="noStrike" baseline="0" smtClean="0">
              <a:latin typeface="Calibri"/>
            </a:rPr>
            <a:t>Security Committee</a:t>
          </a:r>
        </a:p>
        <a:p>
          <a:pPr marR="0" algn="ctr" rtl="0"/>
          <a:r>
            <a:rPr lang="en-US" b="0" i="0" u="none" strike="noStrike" baseline="0" smtClean="0">
              <a:latin typeface="Calibri"/>
            </a:rPr>
            <a:t>Chaired by Chief Security Officer CSO</a:t>
          </a:r>
          <a:endParaRPr lang="en-US" smtClean="0"/>
        </a:p>
      </dgm:t>
    </dgm:pt>
    <dgm:pt modelId="{F53C4FFB-17EB-47BB-BE53-1C60B77F680D}" type="parTrans" cxnId="{DAFF7C9F-F647-490E-8E71-CC803BCC83FC}">
      <dgm:prSet/>
      <dgm:spPr/>
      <dgm:t>
        <a:bodyPr/>
        <a:lstStyle/>
        <a:p>
          <a:endParaRPr lang="en-US"/>
        </a:p>
      </dgm:t>
    </dgm:pt>
    <dgm:pt modelId="{A01333B0-6CC3-4B41-BF15-777639902CA9}" type="sibTrans" cxnId="{DAFF7C9F-F647-490E-8E71-CC803BCC83FC}">
      <dgm:prSet/>
      <dgm:spPr/>
      <dgm:t>
        <a:bodyPr/>
        <a:lstStyle/>
        <a:p>
          <a:endParaRPr lang="en-US"/>
        </a:p>
      </dgm:t>
    </dgm:pt>
    <dgm:pt modelId="{D3F60F3A-B4C9-402F-BACB-09B5D08C7543}">
      <dgm:prSet/>
      <dgm:spPr/>
      <dgm:t>
        <a:bodyPr/>
        <a:lstStyle/>
        <a:p>
          <a:pPr marR="0" algn="ctr" rtl="0"/>
          <a:r>
            <a:rPr lang="en-US" b="1" i="0" u="none" strike="noStrike" baseline="0" smtClean="0">
              <a:latin typeface="Calibri"/>
            </a:rPr>
            <a:t>Information Security Manager</a:t>
          </a:r>
          <a:endParaRPr lang="en-US" smtClean="0"/>
        </a:p>
      </dgm:t>
    </dgm:pt>
    <dgm:pt modelId="{6E42A7E7-65C4-429E-9110-9D00F7D15048}" type="parTrans" cxnId="{26838143-98B5-4B42-843B-A8DC7E3DA4CE}">
      <dgm:prSet/>
      <dgm:spPr/>
      <dgm:t>
        <a:bodyPr/>
        <a:lstStyle/>
        <a:p>
          <a:endParaRPr lang="en-US"/>
        </a:p>
      </dgm:t>
    </dgm:pt>
    <dgm:pt modelId="{4405DC16-7E59-4B5E-B5E0-47CB7DFCBC64}" type="sibTrans" cxnId="{26838143-98B5-4B42-843B-A8DC7E3DA4CE}">
      <dgm:prSet/>
      <dgm:spPr/>
      <dgm:t>
        <a:bodyPr/>
        <a:lstStyle/>
        <a:p>
          <a:endParaRPr lang="en-US"/>
        </a:p>
      </dgm:t>
    </dgm:pt>
    <dgm:pt modelId="{8CEDB95E-EE89-4DAA-B183-D0E0C1F194F6}">
      <dgm:prSet/>
      <dgm:spPr/>
      <dgm:t>
        <a:bodyPr/>
        <a:lstStyle/>
        <a:p>
          <a:pPr marR="0" algn="ctr" rtl="0"/>
          <a:r>
            <a:rPr lang="en-US" b="1" i="0" u="none" strike="noStrike" baseline="0" smtClean="0">
              <a:latin typeface="Calibri"/>
            </a:rPr>
            <a:t>Security Administration</a:t>
          </a:r>
          <a:endParaRPr lang="en-US" smtClean="0"/>
        </a:p>
      </dgm:t>
    </dgm:pt>
    <dgm:pt modelId="{AD58DB35-1923-490C-8B4D-74AF12AC3D5D}" type="parTrans" cxnId="{AF524AB9-1957-4641-91FB-1E4B53BADB09}">
      <dgm:prSet/>
      <dgm:spPr/>
      <dgm:t>
        <a:bodyPr/>
        <a:lstStyle/>
        <a:p>
          <a:endParaRPr lang="en-US"/>
        </a:p>
      </dgm:t>
    </dgm:pt>
    <dgm:pt modelId="{17D1FF95-4575-46C7-BBAA-1684244A3F79}" type="sibTrans" cxnId="{AF524AB9-1957-4641-91FB-1E4B53BADB09}">
      <dgm:prSet/>
      <dgm:spPr/>
      <dgm:t>
        <a:bodyPr/>
        <a:lstStyle/>
        <a:p>
          <a:endParaRPr lang="en-US"/>
        </a:p>
      </dgm:t>
    </dgm:pt>
    <dgm:pt modelId="{58530277-6D3A-4764-AFEF-638FF1068D1E}">
      <dgm:prSet/>
      <dgm:spPr/>
      <dgm:t>
        <a:bodyPr/>
        <a:lstStyle/>
        <a:p>
          <a:pPr marR="0" algn="ctr" rtl="0"/>
          <a:r>
            <a:rPr lang="en-US" b="1" i="0" u="none" strike="noStrike" baseline="0" smtClean="0">
              <a:latin typeface="Calibri"/>
            </a:rPr>
            <a:t>Policy &amp; Compliance</a:t>
          </a:r>
          <a:endParaRPr lang="en-US" smtClean="0"/>
        </a:p>
      </dgm:t>
    </dgm:pt>
    <dgm:pt modelId="{76D91FDD-8F61-42AC-8DA8-070B5CD1886E}" type="parTrans" cxnId="{DBAC832B-FC75-44BE-8F56-918BC1E3F8E8}">
      <dgm:prSet/>
      <dgm:spPr/>
      <dgm:t>
        <a:bodyPr/>
        <a:lstStyle/>
        <a:p>
          <a:endParaRPr lang="en-US"/>
        </a:p>
      </dgm:t>
    </dgm:pt>
    <dgm:pt modelId="{CC86D5D4-2B60-498D-8F0E-4B601D3E907D}" type="sibTrans" cxnId="{DBAC832B-FC75-44BE-8F56-918BC1E3F8E8}">
      <dgm:prSet/>
      <dgm:spPr/>
      <dgm:t>
        <a:bodyPr/>
        <a:lstStyle/>
        <a:p>
          <a:endParaRPr lang="en-US"/>
        </a:p>
      </dgm:t>
    </dgm:pt>
    <dgm:pt modelId="{09219F51-8B11-4029-89A5-2A85F209B264}">
      <dgm:prSet/>
      <dgm:spPr/>
      <dgm:t>
        <a:bodyPr/>
        <a:lstStyle/>
        <a:p>
          <a:pPr marR="0" algn="ctr" rtl="0"/>
          <a:r>
            <a:rPr lang="en-US" b="1" i="0" u="none" strike="noStrike" baseline="0" smtClean="0">
              <a:latin typeface="Calibri"/>
            </a:rPr>
            <a:t>Risk &amp; Contingency Management</a:t>
          </a:r>
          <a:endParaRPr lang="en-US" smtClean="0"/>
        </a:p>
      </dgm:t>
    </dgm:pt>
    <dgm:pt modelId="{EEC5AF29-772D-480D-81AC-C3945B4D4697}" type="parTrans" cxnId="{DE1CDE33-5D6F-42FD-B0FE-9A01FF38FDD7}">
      <dgm:prSet/>
      <dgm:spPr/>
      <dgm:t>
        <a:bodyPr/>
        <a:lstStyle/>
        <a:p>
          <a:endParaRPr lang="en-US"/>
        </a:p>
      </dgm:t>
    </dgm:pt>
    <dgm:pt modelId="{4BACF666-AF14-46FE-80C0-E34CBEFF265D}" type="sibTrans" cxnId="{DE1CDE33-5D6F-42FD-B0FE-9A01FF38FDD7}">
      <dgm:prSet/>
      <dgm:spPr/>
      <dgm:t>
        <a:bodyPr/>
        <a:lstStyle/>
        <a:p>
          <a:endParaRPr lang="en-US"/>
        </a:p>
      </dgm:t>
    </dgm:pt>
    <dgm:pt modelId="{CD6C95C7-606A-46D0-BE80-09376EF49F18}">
      <dgm:prSet/>
      <dgm:spPr/>
      <dgm:t>
        <a:bodyPr/>
        <a:lstStyle/>
        <a:p>
          <a:pPr marR="0" algn="ctr" rtl="0"/>
          <a:r>
            <a:rPr lang="en-US" b="1" i="0" u="none" strike="noStrike" baseline="0" smtClean="0">
              <a:latin typeface="Calibri"/>
            </a:rPr>
            <a:t>Security Operations</a:t>
          </a:r>
          <a:endParaRPr lang="en-US" smtClean="0"/>
        </a:p>
      </dgm:t>
    </dgm:pt>
    <dgm:pt modelId="{2E26594F-536F-4FFF-BA8A-4A0F1B2B645F}" type="parTrans" cxnId="{CF2C50F2-0797-4753-9909-ABD6FA18D419}">
      <dgm:prSet/>
      <dgm:spPr/>
      <dgm:t>
        <a:bodyPr/>
        <a:lstStyle/>
        <a:p>
          <a:endParaRPr lang="en-US"/>
        </a:p>
      </dgm:t>
    </dgm:pt>
    <dgm:pt modelId="{CF12B3C8-0334-4D30-AB72-AA147B4205AF}" type="sibTrans" cxnId="{CF2C50F2-0797-4753-9909-ABD6FA18D419}">
      <dgm:prSet/>
      <dgm:spPr/>
      <dgm:t>
        <a:bodyPr/>
        <a:lstStyle/>
        <a:p>
          <a:endParaRPr lang="en-US"/>
        </a:p>
      </dgm:t>
    </dgm:pt>
    <dgm:pt modelId="{0E0EC35C-44DE-48F9-BAE9-39AE013BECE5}">
      <dgm:prSet/>
      <dgm:spPr/>
      <dgm:t>
        <a:bodyPr/>
        <a:lstStyle/>
        <a:p>
          <a:pPr marR="0" algn="ctr" rtl="0"/>
          <a:r>
            <a:rPr lang="en-US" b="1" i="0" u="none" strike="noStrike" baseline="0" smtClean="0">
              <a:latin typeface="Calibri"/>
            </a:rPr>
            <a:t>Local Security Committees</a:t>
          </a:r>
        </a:p>
        <a:p>
          <a:pPr marR="0" algn="ctr" rtl="0"/>
          <a:r>
            <a:rPr lang="en-US" b="0" i="0" u="none" strike="noStrike" baseline="0" smtClean="0">
              <a:latin typeface="Calibri"/>
            </a:rPr>
            <a:t>One per location</a:t>
          </a:r>
          <a:endParaRPr lang="en-US" smtClean="0"/>
        </a:p>
      </dgm:t>
    </dgm:pt>
    <dgm:pt modelId="{BF6DF33E-8683-42A0-99F4-D9DF664E03E0}" type="parTrans" cxnId="{0CE1330A-ECEA-43B3-9DC5-16880E898DD2}">
      <dgm:prSet/>
      <dgm:spPr/>
      <dgm:t>
        <a:bodyPr/>
        <a:lstStyle/>
        <a:p>
          <a:endParaRPr lang="en-US"/>
        </a:p>
      </dgm:t>
    </dgm:pt>
    <dgm:pt modelId="{720272FA-D214-4211-AC52-332CF0128A83}" type="sibTrans" cxnId="{0CE1330A-ECEA-43B3-9DC5-16880E898DD2}">
      <dgm:prSet/>
      <dgm:spPr/>
      <dgm:t>
        <a:bodyPr/>
        <a:lstStyle/>
        <a:p>
          <a:endParaRPr lang="en-US"/>
        </a:p>
      </dgm:t>
    </dgm:pt>
    <dgm:pt modelId="{B4574312-C79A-4CF9-B09C-BB700145F70A}">
      <dgm:prSet/>
      <dgm:spPr/>
      <dgm:t>
        <a:bodyPr/>
        <a:lstStyle/>
        <a:p>
          <a:pPr marR="0" algn="ctr" rtl="0"/>
          <a:r>
            <a:rPr lang="en-US" b="1" i="0" u="none" strike="noStrike" baseline="0" smtClean="0">
              <a:latin typeface="Calibri"/>
            </a:rPr>
            <a:t>Information Asset Owners (IAOs)</a:t>
          </a:r>
          <a:endParaRPr lang="en-US" smtClean="0"/>
        </a:p>
      </dgm:t>
    </dgm:pt>
    <dgm:pt modelId="{312D1B34-817C-4531-AB94-900D405D9A35}" type="parTrans" cxnId="{5B4FECF7-EE19-485D-8D17-3EBA755540CA}">
      <dgm:prSet/>
      <dgm:spPr/>
      <dgm:t>
        <a:bodyPr/>
        <a:lstStyle/>
        <a:p>
          <a:endParaRPr lang="en-US"/>
        </a:p>
      </dgm:t>
    </dgm:pt>
    <dgm:pt modelId="{66E8B3B1-402A-41A1-8164-C6593DFA7C8D}" type="sibTrans" cxnId="{5B4FECF7-EE19-485D-8D17-3EBA755540CA}">
      <dgm:prSet/>
      <dgm:spPr/>
      <dgm:t>
        <a:bodyPr/>
        <a:lstStyle/>
        <a:p>
          <a:endParaRPr lang="en-US"/>
        </a:p>
      </dgm:t>
    </dgm:pt>
    <dgm:pt modelId="{6F9FE538-8857-4FB1-8539-939F026D5964}">
      <dgm:prSet/>
      <dgm:spPr/>
      <dgm:t>
        <a:bodyPr/>
        <a:lstStyle/>
        <a:p>
          <a:pPr marR="0" algn="ctr" rtl="0"/>
          <a:r>
            <a:rPr lang="en-US" b="1" i="0" u="none" strike="noStrike" baseline="0" smtClean="0">
              <a:latin typeface="Calibri"/>
            </a:rPr>
            <a:t>Site Security Managers</a:t>
          </a:r>
          <a:endParaRPr lang="en-US" smtClean="0"/>
        </a:p>
      </dgm:t>
    </dgm:pt>
    <dgm:pt modelId="{BF4F8168-6C77-43D8-914D-2E45DAF69B18}" type="parTrans" cxnId="{F7134438-6CB3-458E-ACDA-C4D722A22D0D}">
      <dgm:prSet/>
      <dgm:spPr/>
      <dgm:t>
        <a:bodyPr/>
        <a:lstStyle/>
        <a:p>
          <a:endParaRPr lang="en-US"/>
        </a:p>
      </dgm:t>
    </dgm:pt>
    <dgm:pt modelId="{A00F02DA-E499-46B8-8CD6-FA43D0C5DAFB}" type="sibTrans" cxnId="{F7134438-6CB3-458E-ACDA-C4D722A22D0D}">
      <dgm:prSet/>
      <dgm:spPr/>
      <dgm:t>
        <a:bodyPr/>
        <a:lstStyle/>
        <a:p>
          <a:endParaRPr lang="en-US"/>
        </a:p>
      </dgm:t>
    </dgm:pt>
    <dgm:pt modelId="{DB6C6DC5-4052-4F44-BA68-A3D42BC89DA0}">
      <dgm:prSet/>
      <dgm:spPr/>
      <dgm:t>
        <a:bodyPr/>
        <a:lstStyle/>
        <a:p>
          <a:pPr marR="0" algn="ctr" rtl="0"/>
          <a:r>
            <a:rPr lang="en-US" b="1" i="0" u="none" strike="noStrike" baseline="0" smtClean="0">
              <a:latin typeface="Calibri"/>
            </a:rPr>
            <a:t>Security Guards</a:t>
          </a:r>
          <a:endParaRPr lang="en-US" smtClean="0"/>
        </a:p>
      </dgm:t>
    </dgm:pt>
    <dgm:pt modelId="{B2DE2A18-A92C-45E4-8BEF-8F2C160BCDCB}" type="parTrans" cxnId="{7D031491-F046-4E1C-A181-131C4E164C8D}">
      <dgm:prSet/>
      <dgm:spPr/>
      <dgm:t>
        <a:bodyPr/>
        <a:lstStyle/>
        <a:p>
          <a:endParaRPr lang="en-US"/>
        </a:p>
      </dgm:t>
    </dgm:pt>
    <dgm:pt modelId="{C5BD448F-0329-4E74-826A-87E83F2ED08C}" type="sibTrans" cxnId="{7D031491-F046-4E1C-A181-131C4E164C8D}">
      <dgm:prSet/>
      <dgm:spPr/>
      <dgm:t>
        <a:bodyPr/>
        <a:lstStyle/>
        <a:p>
          <a:endParaRPr lang="en-US"/>
        </a:p>
      </dgm:t>
    </dgm:pt>
    <dgm:pt modelId="{6D40CD4A-D06E-406F-963A-101B9928EB28}">
      <dgm:prSet/>
      <dgm:spPr/>
      <dgm:t>
        <a:bodyPr/>
        <a:lstStyle/>
        <a:p>
          <a:pPr marR="0" algn="ctr" rtl="0"/>
          <a:r>
            <a:rPr lang="en-US" b="1" i="0" u="none" strike="noStrike" baseline="0" smtClean="0">
              <a:latin typeface="Calibri"/>
            </a:rPr>
            <a:t>Facilities Management</a:t>
          </a:r>
          <a:endParaRPr lang="en-US" smtClean="0"/>
        </a:p>
      </dgm:t>
    </dgm:pt>
    <dgm:pt modelId="{B85E2A52-5850-49B9-91CC-292AD61B3827}" type="parTrans" cxnId="{ADF74B94-81DF-4213-B8DE-1CCFB67BFCCF}">
      <dgm:prSet/>
      <dgm:spPr/>
      <dgm:t>
        <a:bodyPr/>
        <a:lstStyle/>
        <a:p>
          <a:endParaRPr lang="en-US"/>
        </a:p>
      </dgm:t>
    </dgm:pt>
    <dgm:pt modelId="{2AEF891E-931A-4FEF-BDAB-7F4550C6A7E0}" type="sibTrans" cxnId="{ADF74B94-81DF-4213-B8DE-1CCFB67BFCCF}">
      <dgm:prSet/>
      <dgm:spPr/>
      <dgm:t>
        <a:bodyPr/>
        <a:lstStyle/>
        <a:p>
          <a:endParaRPr lang="en-US"/>
        </a:p>
      </dgm:t>
    </dgm:pt>
    <dgm:pt modelId="{C043C7A9-09B0-4E62-AEB9-2273E3710D66}">
      <dgm:prSet/>
      <dgm:spPr/>
      <dgm:t>
        <a:bodyPr/>
        <a:lstStyle/>
        <a:p>
          <a:pPr marR="0" algn="ctr" rtl="0"/>
          <a:r>
            <a:rPr lang="en-US" b="1" i="0" u="none" strike="noStrike" baseline="0" smtClean="0">
              <a:latin typeface="Calibri"/>
            </a:rPr>
            <a:t>Risk Committee</a:t>
          </a:r>
        </a:p>
        <a:p>
          <a:pPr marR="0" algn="ctr" rtl="0"/>
          <a:r>
            <a:rPr lang="en-US" b="0" i="0" u="none" strike="noStrike" baseline="0" smtClean="0">
              <a:latin typeface="Calibri"/>
            </a:rPr>
            <a:t>Chaired by Risk Manager </a:t>
          </a:r>
          <a:endParaRPr lang="en-US" smtClean="0"/>
        </a:p>
      </dgm:t>
    </dgm:pt>
    <dgm:pt modelId="{BD5725E5-32DD-4736-B137-466415B61998}" type="parTrans" cxnId="{3BB38E3D-1FF7-46C0-AF97-9AE7EDC2BBB9}">
      <dgm:prSet/>
      <dgm:spPr/>
      <dgm:t>
        <a:bodyPr/>
        <a:lstStyle/>
        <a:p>
          <a:endParaRPr lang="en-US"/>
        </a:p>
      </dgm:t>
    </dgm:pt>
    <dgm:pt modelId="{0B5997B5-799A-4E98-97CA-4C8AC6B510CB}" type="sibTrans" cxnId="{3BB38E3D-1FF7-46C0-AF97-9AE7EDC2BBB9}">
      <dgm:prSet/>
      <dgm:spPr/>
      <dgm:t>
        <a:bodyPr/>
        <a:lstStyle/>
        <a:p>
          <a:endParaRPr lang="en-US"/>
        </a:p>
      </dgm:t>
    </dgm:pt>
    <dgm:pt modelId="{D5BFC7F1-DCDB-49CB-81C8-8A8C01172A92}" type="pres">
      <dgm:prSet presAssocID="{EDD9FBF8-83C8-45FE-B111-5DEB80ED6136}" presName="hierChild1" presStyleCnt="0">
        <dgm:presLayoutVars>
          <dgm:orgChart val="1"/>
          <dgm:chPref val="1"/>
          <dgm:dir/>
          <dgm:animOne val="branch"/>
          <dgm:animLvl val="lvl"/>
          <dgm:resizeHandles/>
        </dgm:presLayoutVars>
      </dgm:prSet>
      <dgm:spPr/>
    </dgm:pt>
    <dgm:pt modelId="{66642C44-B052-46B7-B0C8-83D349B57829}" type="pres">
      <dgm:prSet presAssocID="{263CD982-93A1-4DA7-AF9D-A72F676DC042}" presName="hierRoot1" presStyleCnt="0">
        <dgm:presLayoutVars>
          <dgm:hierBranch/>
        </dgm:presLayoutVars>
      </dgm:prSet>
      <dgm:spPr/>
    </dgm:pt>
    <dgm:pt modelId="{D9F05F3D-1494-43F6-87B8-0333D97A0132}" type="pres">
      <dgm:prSet presAssocID="{263CD982-93A1-4DA7-AF9D-A72F676DC042}" presName="rootComposite1" presStyleCnt="0"/>
      <dgm:spPr/>
    </dgm:pt>
    <dgm:pt modelId="{66F1BB77-7F46-406E-ACA1-E21F4EF891D6}" type="pres">
      <dgm:prSet presAssocID="{263CD982-93A1-4DA7-AF9D-A72F676DC042}" presName="rootText1" presStyleLbl="node0" presStyleIdx="0" presStyleCnt="1">
        <dgm:presLayoutVars>
          <dgm:chPref val="3"/>
        </dgm:presLayoutVars>
      </dgm:prSet>
      <dgm:spPr/>
      <dgm:t>
        <a:bodyPr/>
        <a:lstStyle/>
        <a:p>
          <a:endParaRPr lang="en-US"/>
        </a:p>
      </dgm:t>
    </dgm:pt>
    <dgm:pt modelId="{36171F74-204A-483B-BB42-C10F5FEADBE3}" type="pres">
      <dgm:prSet presAssocID="{263CD982-93A1-4DA7-AF9D-A72F676DC042}" presName="rootConnector1" presStyleLbl="node1" presStyleIdx="0" presStyleCnt="0"/>
      <dgm:spPr/>
      <dgm:t>
        <a:bodyPr/>
        <a:lstStyle/>
        <a:p>
          <a:endParaRPr lang="en-US"/>
        </a:p>
      </dgm:t>
    </dgm:pt>
    <dgm:pt modelId="{3753D795-3F36-46AE-9C24-4AB8108EDDBF}" type="pres">
      <dgm:prSet presAssocID="{263CD982-93A1-4DA7-AF9D-A72F676DC042}" presName="hierChild2" presStyleCnt="0"/>
      <dgm:spPr/>
    </dgm:pt>
    <dgm:pt modelId="{855591ED-04CF-4157-8DEA-7FFEB6648188}" type="pres">
      <dgm:prSet presAssocID="{55852C2E-FFF4-4C96-B920-F97CABD30018}" presName="Name35" presStyleLbl="parChTrans1D2" presStyleIdx="0" presStyleCnt="3"/>
      <dgm:spPr/>
      <dgm:t>
        <a:bodyPr/>
        <a:lstStyle/>
        <a:p>
          <a:endParaRPr lang="en-US"/>
        </a:p>
      </dgm:t>
    </dgm:pt>
    <dgm:pt modelId="{5A1DACFF-3ED5-4773-95CE-575DC918C389}" type="pres">
      <dgm:prSet presAssocID="{6CDC9B43-C84C-4032-8806-FF660AC40E36}" presName="hierRoot2" presStyleCnt="0">
        <dgm:presLayoutVars>
          <dgm:hierBranch/>
        </dgm:presLayoutVars>
      </dgm:prSet>
      <dgm:spPr/>
    </dgm:pt>
    <dgm:pt modelId="{7904B5F0-27F6-4411-9DBC-81EE0CA12A51}" type="pres">
      <dgm:prSet presAssocID="{6CDC9B43-C84C-4032-8806-FF660AC40E36}" presName="rootComposite" presStyleCnt="0"/>
      <dgm:spPr/>
    </dgm:pt>
    <dgm:pt modelId="{9A199D88-5B82-4EA8-AC14-83D0573C968D}" type="pres">
      <dgm:prSet presAssocID="{6CDC9B43-C84C-4032-8806-FF660AC40E36}" presName="rootText" presStyleLbl="node2" presStyleIdx="0" presStyleCnt="3">
        <dgm:presLayoutVars>
          <dgm:chPref val="3"/>
        </dgm:presLayoutVars>
      </dgm:prSet>
      <dgm:spPr/>
      <dgm:t>
        <a:bodyPr/>
        <a:lstStyle/>
        <a:p>
          <a:endParaRPr lang="en-US"/>
        </a:p>
      </dgm:t>
    </dgm:pt>
    <dgm:pt modelId="{96F25ADA-E46E-4997-B681-90EB030318D1}" type="pres">
      <dgm:prSet presAssocID="{6CDC9B43-C84C-4032-8806-FF660AC40E36}" presName="rootConnector" presStyleLbl="node2" presStyleIdx="0" presStyleCnt="3"/>
      <dgm:spPr/>
      <dgm:t>
        <a:bodyPr/>
        <a:lstStyle/>
        <a:p>
          <a:endParaRPr lang="en-US"/>
        </a:p>
      </dgm:t>
    </dgm:pt>
    <dgm:pt modelId="{98C3BB5F-0B2E-4816-951B-9534F40B4F8A}" type="pres">
      <dgm:prSet presAssocID="{6CDC9B43-C84C-4032-8806-FF660AC40E36}" presName="hierChild4" presStyleCnt="0"/>
      <dgm:spPr/>
    </dgm:pt>
    <dgm:pt modelId="{25798E87-B710-43E5-89B5-200043670EAC}" type="pres">
      <dgm:prSet presAssocID="{6CDC9B43-C84C-4032-8806-FF660AC40E36}" presName="hierChild5" presStyleCnt="0"/>
      <dgm:spPr/>
    </dgm:pt>
    <dgm:pt modelId="{0A9A1044-F45A-4D1E-8E81-19FD02EB00DD}" type="pres">
      <dgm:prSet presAssocID="{F53C4FFB-17EB-47BB-BE53-1C60B77F680D}" presName="Name35" presStyleLbl="parChTrans1D2" presStyleIdx="1" presStyleCnt="3"/>
      <dgm:spPr/>
      <dgm:t>
        <a:bodyPr/>
        <a:lstStyle/>
        <a:p>
          <a:endParaRPr lang="en-US"/>
        </a:p>
      </dgm:t>
    </dgm:pt>
    <dgm:pt modelId="{171396BD-BD62-4BAE-ACFE-BFAE464923C8}" type="pres">
      <dgm:prSet presAssocID="{263B0CCF-E3C1-4454-A075-D81FA099FD2E}" presName="hierRoot2" presStyleCnt="0">
        <dgm:presLayoutVars>
          <dgm:hierBranch/>
        </dgm:presLayoutVars>
      </dgm:prSet>
      <dgm:spPr/>
    </dgm:pt>
    <dgm:pt modelId="{0B102A20-17F1-4E7A-9F4F-7F7C9C43789E}" type="pres">
      <dgm:prSet presAssocID="{263B0CCF-E3C1-4454-A075-D81FA099FD2E}" presName="rootComposite" presStyleCnt="0"/>
      <dgm:spPr/>
    </dgm:pt>
    <dgm:pt modelId="{613CA655-825E-47CB-9141-13AC7B87C371}" type="pres">
      <dgm:prSet presAssocID="{263B0CCF-E3C1-4454-A075-D81FA099FD2E}" presName="rootText" presStyleLbl="node2" presStyleIdx="1" presStyleCnt="3">
        <dgm:presLayoutVars>
          <dgm:chPref val="3"/>
        </dgm:presLayoutVars>
      </dgm:prSet>
      <dgm:spPr/>
      <dgm:t>
        <a:bodyPr/>
        <a:lstStyle/>
        <a:p>
          <a:endParaRPr lang="en-US"/>
        </a:p>
      </dgm:t>
    </dgm:pt>
    <dgm:pt modelId="{51AB471E-DFB8-44F9-BF44-3F067375DF3A}" type="pres">
      <dgm:prSet presAssocID="{263B0CCF-E3C1-4454-A075-D81FA099FD2E}" presName="rootConnector" presStyleLbl="node2" presStyleIdx="1" presStyleCnt="3"/>
      <dgm:spPr/>
      <dgm:t>
        <a:bodyPr/>
        <a:lstStyle/>
        <a:p>
          <a:endParaRPr lang="en-US"/>
        </a:p>
      </dgm:t>
    </dgm:pt>
    <dgm:pt modelId="{1704BD2E-4145-4974-913E-72900C9DCCE1}" type="pres">
      <dgm:prSet presAssocID="{263B0CCF-E3C1-4454-A075-D81FA099FD2E}" presName="hierChild4" presStyleCnt="0"/>
      <dgm:spPr/>
    </dgm:pt>
    <dgm:pt modelId="{7032C3E6-9C9B-49D0-AC9D-C926BDE0C7DD}" type="pres">
      <dgm:prSet presAssocID="{6E42A7E7-65C4-429E-9110-9D00F7D15048}" presName="Name35" presStyleLbl="parChTrans1D3" presStyleIdx="0" presStyleCnt="2"/>
      <dgm:spPr/>
      <dgm:t>
        <a:bodyPr/>
        <a:lstStyle/>
        <a:p>
          <a:endParaRPr lang="en-US"/>
        </a:p>
      </dgm:t>
    </dgm:pt>
    <dgm:pt modelId="{B0965D28-D37C-4597-B17D-91C7627EA1AE}" type="pres">
      <dgm:prSet presAssocID="{D3F60F3A-B4C9-402F-BACB-09B5D08C7543}" presName="hierRoot2" presStyleCnt="0">
        <dgm:presLayoutVars>
          <dgm:hierBranch val="hang"/>
        </dgm:presLayoutVars>
      </dgm:prSet>
      <dgm:spPr/>
    </dgm:pt>
    <dgm:pt modelId="{BA44E126-F82D-4583-8869-410931E719C5}" type="pres">
      <dgm:prSet presAssocID="{D3F60F3A-B4C9-402F-BACB-09B5D08C7543}" presName="rootComposite" presStyleCnt="0"/>
      <dgm:spPr/>
    </dgm:pt>
    <dgm:pt modelId="{7041714E-B355-4773-AD66-85B9C06BE410}" type="pres">
      <dgm:prSet presAssocID="{D3F60F3A-B4C9-402F-BACB-09B5D08C7543}" presName="rootText" presStyleLbl="node3" presStyleIdx="0" presStyleCnt="2">
        <dgm:presLayoutVars>
          <dgm:chPref val="3"/>
        </dgm:presLayoutVars>
      </dgm:prSet>
      <dgm:spPr/>
      <dgm:t>
        <a:bodyPr/>
        <a:lstStyle/>
        <a:p>
          <a:endParaRPr lang="en-US"/>
        </a:p>
      </dgm:t>
    </dgm:pt>
    <dgm:pt modelId="{ECC6590D-54AE-45D2-AF1D-634F71EDDA4D}" type="pres">
      <dgm:prSet presAssocID="{D3F60F3A-B4C9-402F-BACB-09B5D08C7543}" presName="rootConnector" presStyleLbl="node3" presStyleIdx="0" presStyleCnt="2"/>
      <dgm:spPr/>
      <dgm:t>
        <a:bodyPr/>
        <a:lstStyle/>
        <a:p>
          <a:endParaRPr lang="en-US"/>
        </a:p>
      </dgm:t>
    </dgm:pt>
    <dgm:pt modelId="{37BB4511-FB86-4C20-979C-C7A9BA32E3EA}" type="pres">
      <dgm:prSet presAssocID="{D3F60F3A-B4C9-402F-BACB-09B5D08C7543}" presName="hierChild4" presStyleCnt="0"/>
      <dgm:spPr/>
    </dgm:pt>
    <dgm:pt modelId="{34C2E507-CDC0-4969-955B-2249BF0173F1}" type="pres">
      <dgm:prSet presAssocID="{AD58DB35-1923-490C-8B4D-74AF12AC3D5D}" presName="Name48" presStyleLbl="parChTrans1D4" presStyleIdx="0" presStyleCnt="8"/>
      <dgm:spPr/>
      <dgm:t>
        <a:bodyPr/>
        <a:lstStyle/>
        <a:p>
          <a:endParaRPr lang="en-US"/>
        </a:p>
      </dgm:t>
    </dgm:pt>
    <dgm:pt modelId="{0F44F5B4-78ED-45A4-8D7B-030C42404121}" type="pres">
      <dgm:prSet presAssocID="{8CEDB95E-EE89-4DAA-B183-D0E0C1F194F6}" presName="hierRoot2" presStyleCnt="0">
        <dgm:presLayoutVars>
          <dgm:hierBranch val="r"/>
        </dgm:presLayoutVars>
      </dgm:prSet>
      <dgm:spPr/>
    </dgm:pt>
    <dgm:pt modelId="{8CB3A78A-60DA-4EBA-89D1-947B893E5D0F}" type="pres">
      <dgm:prSet presAssocID="{8CEDB95E-EE89-4DAA-B183-D0E0C1F194F6}" presName="rootComposite" presStyleCnt="0"/>
      <dgm:spPr/>
    </dgm:pt>
    <dgm:pt modelId="{9D75F9CB-3460-497E-B233-C0C5A41E747D}" type="pres">
      <dgm:prSet presAssocID="{8CEDB95E-EE89-4DAA-B183-D0E0C1F194F6}" presName="rootText" presStyleLbl="node4" presStyleIdx="0" presStyleCnt="8">
        <dgm:presLayoutVars>
          <dgm:chPref val="3"/>
        </dgm:presLayoutVars>
      </dgm:prSet>
      <dgm:spPr/>
      <dgm:t>
        <a:bodyPr/>
        <a:lstStyle/>
        <a:p>
          <a:endParaRPr lang="en-US"/>
        </a:p>
      </dgm:t>
    </dgm:pt>
    <dgm:pt modelId="{ACBBA517-95E0-4495-A9E2-732E9555342D}" type="pres">
      <dgm:prSet presAssocID="{8CEDB95E-EE89-4DAA-B183-D0E0C1F194F6}" presName="rootConnector" presStyleLbl="node4" presStyleIdx="0" presStyleCnt="8"/>
      <dgm:spPr/>
      <dgm:t>
        <a:bodyPr/>
        <a:lstStyle/>
        <a:p>
          <a:endParaRPr lang="en-US"/>
        </a:p>
      </dgm:t>
    </dgm:pt>
    <dgm:pt modelId="{27F88AEA-937F-46AB-9F22-B7F232FA77B6}" type="pres">
      <dgm:prSet presAssocID="{8CEDB95E-EE89-4DAA-B183-D0E0C1F194F6}" presName="hierChild4" presStyleCnt="0"/>
      <dgm:spPr/>
    </dgm:pt>
    <dgm:pt modelId="{B3A766C5-49E4-4FE6-B0C1-703E46224363}" type="pres">
      <dgm:prSet presAssocID="{8CEDB95E-EE89-4DAA-B183-D0E0C1F194F6}" presName="hierChild5" presStyleCnt="0"/>
      <dgm:spPr/>
    </dgm:pt>
    <dgm:pt modelId="{06B85585-C56A-4B8F-9F5B-F1B844B0C83E}" type="pres">
      <dgm:prSet presAssocID="{76D91FDD-8F61-42AC-8DA8-070B5CD1886E}" presName="Name48" presStyleLbl="parChTrans1D4" presStyleIdx="1" presStyleCnt="8"/>
      <dgm:spPr/>
      <dgm:t>
        <a:bodyPr/>
        <a:lstStyle/>
        <a:p>
          <a:endParaRPr lang="en-US"/>
        </a:p>
      </dgm:t>
    </dgm:pt>
    <dgm:pt modelId="{509562FA-5D46-474C-B4A4-24C098294CBD}" type="pres">
      <dgm:prSet presAssocID="{58530277-6D3A-4764-AFEF-638FF1068D1E}" presName="hierRoot2" presStyleCnt="0">
        <dgm:presLayoutVars>
          <dgm:hierBranch val="r"/>
        </dgm:presLayoutVars>
      </dgm:prSet>
      <dgm:spPr/>
    </dgm:pt>
    <dgm:pt modelId="{3F97D8FC-E6F8-4CD5-A126-531A437C7F50}" type="pres">
      <dgm:prSet presAssocID="{58530277-6D3A-4764-AFEF-638FF1068D1E}" presName="rootComposite" presStyleCnt="0"/>
      <dgm:spPr/>
    </dgm:pt>
    <dgm:pt modelId="{EA1E121F-6142-4ECE-B052-4C71288B9AD2}" type="pres">
      <dgm:prSet presAssocID="{58530277-6D3A-4764-AFEF-638FF1068D1E}" presName="rootText" presStyleLbl="node4" presStyleIdx="1" presStyleCnt="8">
        <dgm:presLayoutVars>
          <dgm:chPref val="3"/>
        </dgm:presLayoutVars>
      </dgm:prSet>
      <dgm:spPr/>
      <dgm:t>
        <a:bodyPr/>
        <a:lstStyle/>
        <a:p>
          <a:endParaRPr lang="en-US"/>
        </a:p>
      </dgm:t>
    </dgm:pt>
    <dgm:pt modelId="{6978E286-5E63-4D24-8851-8F7A6C19E070}" type="pres">
      <dgm:prSet presAssocID="{58530277-6D3A-4764-AFEF-638FF1068D1E}" presName="rootConnector" presStyleLbl="node4" presStyleIdx="1" presStyleCnt="8"/>
      <dgm:spPr/>
      <dgm:t>
        <a:bodyPr/>
        <a:lstStyle/>
        <a:p>
          <a:endParaRPr lang="en-US"/>
        </a:p>
      </dgm:t>
    </dgm:pt>
    <dgm:pt modelId="{78E9BC0F-238B-45D5-B91A-AF1DE9C11DD1}" type="pres">
      <dgm:prSet presAssocID="{58530277-6D3A-4764-AFEF-638FF1068D1E}" presName="hierChild4" presStyleCnt="0"/>
      <dgm:spPr/>
    </dgm:pt>
    <dgm:pt modelId="{AD4BD5C9-38E5-4F06-9CDE-2EB199F55C64}" type="pres">
      <dgm:prSet presAssocID="{58530277-6D3A-4764-AFEF-638FF1068D1E}" presName="hierChild5" presStyleCnt="0"/>
      <dgm:spPr/>
    </dgm:pt>
    <dgm:pt modelId="{01EF3ED1-F0AE-4D44-BF73-8B6448C78730}" type="pres">
      <dgm:prSet presAssocID="{EEC5AF29-772D-480D-81AC-C3945B4D4697}" presName="Name48" presStyleLbl="parChTrans1D4" presStyleIdx="2" presStyleCnt="8"/>
      <dgm:spPr/>
      <dgm:t>
        <a:bodyPr/>
        <a:lstStyle/>
        <a:p>
          <a:endParaRPr lang="en-US"/>
        </a:p>
      </dgm:t>
    </dgm:pt>
    <dgm:pt modelId="{66BBCD8A-F0EB-414E-B8A6-47A0A1EE2F60}" type="pres">
      <dgm:prSet presAssocID="{09219F51-8B11-4029-89A5-2A85F209B264}" presName="hierRoot2" presStyleCnt="0">
        <dgm:presLayoutVars>
          <dgm:hierBranch val="r"/>
        </dgm:presLayoutVars>
      </dgm:prSet>
      <dgm:spPr/>
    </dgm:pt>
    <dgm:pt modelId="{F2963A1C-D04B-46DC-A1B5-FEF5A6EF9B01}" type="pres">
      <dgm:prSet presAssocID="{09219F51-8B11-4029-89A5-2A85F209B264}" presName="rootComposite" presStyleCnt="0"/>
      <dgm:spPr/>
    </dgm:pt>
    <dgm:pt modelId="{EEDD5A4B-80EF-4A08-9153-32C8027B6EA9}" type="pres">
      <dgm:prSet presAssocID="{09219F51-8B11-4029-89A5-2A85F209B264}" presName="rootText" presStyleLbl="node4" presStyleIdx="2" presStyleCnt="8">
        <dgm:presLayoutVars>
          <dgm:chPref val="3"/>
        </dgm:presLayoutVars>
      </dgm:prSet>
      <dgm:spPr/>
      <dgm:t>
        <a:bodyPr/>
        <a:lstStyle/>
        <a:p>
          <a:endParaRPr lang="en-US"/>
        </a:p>
      </dgm:t>
    </dgm:pt>
    <dgm:pt modelId="{809D4FA7-D97B-4139-A31B-6F31B6DF8154}" type="pres">
      <dgm:prSet presAssocID="{09219F51-8B11-4029-89A5-2A85F209B264}" presName="rootConnector" presStyleLbl="node4" presStyleIdx="2" presStyleCnt="8"/>
      <dgm:spPr/>
      <dgm:t>
        <a:bodyPr/>
        <a:lstStyle/>
        <a:p>
          <a:endParaRPr lang="en-US"/>
        </a:p>
      </dgm:t>
    </dgm:pt>
    <dgm:pt modelId="{B09CFA69-FBB2-463A-99E9-B19B6DDAE5AE}" type="pres">
      <dgm:prSet presAssocID="{09219F51-8B11-4029-89A5-2A85F209B264}" presName="hierChild4" presStyleCnt="0"/>
      <dgm:spPr/>
    </dgm:pt>
    <dgm:pt modelId="{3B3FA8AE-9A12-43B2-91A2-5EC897E76A98}" type="pres">
      <dgm:prSet presAssocID="{09219F51-8B11-4029-89A5-2A85F209B264}" presName="hierChild5" presStyleCnt="0"/>
      <dgm:spPr/>
    </dgm:pt>
    <dgm:pt modelId="{DE284575-AAB5-490D-9C8B-6182851E8F4F}" type="pres">
      <dgm:prSet presAssocID="{2E26594F-536F-4FFF-BA8A-4A0F1B2B645F}" presName="Name48" presStyleLbl="parChTrans1D4" presStyleIdx="3" presStyleCnt="8"/>
      <dgm:spPr/>
      <dgm:t>
        <a:bodyPr/>
        <a:lstStyle/>
        <a:p>
          <a:endParaRPr lang="en-US"/>
        </a:p>
      </dgm:t>
    </dgm:pt>
    <dgm:pt modelId="{D4B0B782-C01B-4D14-8EE2-56EFC4867EB4}" type="pres">
      <dgm:prSet presAssocID="{CD6C95C7-606A-46D0-BE80-09376EF49F18}" presName="hierRoot2" presStyleCnt="0">
        <dgm:presLayoutVars>
          <dgm:hierBranch val="hang"/>
        </dgm:presLayoutVars>
      </dgm:prSet>
      <dgm:spPr/>
    </dgm:pt>
    <dgm:pt modelId="{52EC68FA-E2B6-426F-894B-3EFA52EA5609}" type="pres">
      <dgm:prSet presAssocID="{CD6C95C7-606A-46D0-BE80-09376EF49F18}" presName="rootComposite" presStyleCnt="0"/>
      <dgm:spPr/>
    </dgm:pt>
    <dgm:pt modelId="{97AC2CC3-9580-4825-8561-FC775B17EF14}" type="pres">
      <dgm:prSet presAssocID="{CD6C95C7-606A-46D0-BE80-09376EF49F18}" presName="rootText" presStyleLbl="node4" presStyleIdx="3" presStyleCnt="8">
        <dgm:presLayoutVars>
          <dgm:chPref val="3"/>
        </dgm:presLayoutVars>
      </dgm:prSet>
      <dgm:spPr/>
      <dgm:t>
        <a:bodyPr/>
        <a:lstStyle/>
        <a:p>
          <a:endParaRPr lang="en-US"/>
        </a:p>
      </dgm:t>
    </dgm:pt>
    <dgm:pt modelId="{129ACA3E-8B4A-44A1-B2E2-4024D302C358}" type="pres">
      <dgm:prSet presAssocID="{CD6C95C7-606A-46D0-BE80-09376EF49F18}" presName="rootConnector" presStyleLbl="node4" presStyleIdx="3" presStyleCnt="8"/>
      <dgm:spPr/>
      <dgm:t>
        <a:bodyPr/>
        <a:lstStyle/>
        <a:p>
          <a:endParaRPr lang="en-US"/>
        </a:p>
      </dgm:t>
    </dgm:pt>
    <dgm:pt modelId="{65247FC4-74DA-430E-81AE-342F9F2A7662}" type="pres">
      <dgm:prSet presAssocID="{CD6C95C7-606A-46D0-BE80-09376EF49F18}" presName="hierChild4" presStyleCnt="0"/>
      <dgm:spPr/>
    </dgm:pt>
    <dgm:pt modelId="{6FD7E796-9A6E-409A-8EE6-52FB8536B34F}" type="pres">
      <dgm:prSet presAssocID="{CD6C95C7-606A-46D0-BE80-09376EF49F18}" presName="hierChild5" presStyleCnt="0"/>
      <dgm:spPr/>
    </dgm:pt>
    <dgm:pt modelId="{6A2C778C-887B-43F0-96D0-A192D2CB47D3}" type="pres">
      <dgm:prSet presAssocID="{D3F60F3A-B4C9-402F-BACB-09B5D08C7543}" presName="hierChild5" presStyleCnt="0"/>
      <dgm:spPr/>
    </dgm:pt>
    <dgm:pt modelId="{7B44E844-B315-4088-9C31-281752D9E63C}" type="pres">
      <dgm:prSet presAssocID="{BF6DF33E-8683-42A0-99F4-D9DF664E03E0}" presName="Name35" presStyleLbl="parChTrans1D3" presStyleIdx="1" presStyleCnt="2"/>
      <dgm:spPr/>
      <dgm:t>
        <a:bodyPr/>
        <a:lstStyle/>
        <a:p>
          <a:endParaRPr lang="en-US"/>
        </a:p>
      </dgm:t>
    </dgm:pt>
    <dgm:pt modelId="{8C42575D-C73B-4669-97F3-578FF56609DD}" type="pres">
      <dgm:prSet presAssocID="{0E0EC35C-44DE-48F9-BAE9-39AE013BECE5}" presName="hierRoot2" presStyleCnt="0">
        <dgm:presLayoutVars>
          <dgm:hierBranch val="r"/>
        </dgm:presLayoutVars>
      </dgm:prSet>
      <dgm:spPr/>
    </dgm:pt>
    <dgm:pt modelId="{D7A0E97C-A9D2-4574-8C8F-1616C30D3B88}" type="pres">
      <dgm:prSet presAssocID="{0E0EC35C-44DE-48F9-BAE9-39AE013BECE5}" presName="rootComposite" presStyleCnt="0"/>
      <dgm:spPr/>
    </dgm:pt>
    <dgm:pt modelId="{1EA45DB3-C2D8-417F-85EB-D25FFCBF94EA}" type="pres">
      <dgm:prSet presAssocID="{0E0EC35C-44DE-48F9-BAE9-39AE013BECE5}" presName="rootText" presStyleLbl="node3" presStyleIdx="1" presStyleCnt="2">
        <dgm:presLayoutVars>
          <dgm:chPref val="3"/>
        </dgm:presLayoutVars>
      </dgm:prSet>
      <dgm:spPr/>
      <dgm:t>
        <a:bodyPr/>
        <a:lstStyle/>
        <a:p>
          <a:endParaRPr lang="en-US"/>
        </a:p>
      </dgm:t>
    </dgm:pt>
    <dgm:pt modelId="{2E81F1A6-2343-4B7D-8597-1F42720E8F79}" type="pres">
      <dgm:prSet presAssocID="{0E0EC35C-44DE-48F9-BAE9-39AE013BECE5}" presName="rootConnector" presStyleLbl="node3" presStyleIdx="1" presStyleCnt="2"/>
      <dgm:spPr/>
      <dgm:t>
        <a:bodyPr/>
        <a:lstStyle/>
        <a:p>
          <a:endParaRPr lang="en-US"/>
        </a:p>
      </dgm:t>
    </dgm:pt>
    <dgm:pt modelId="{A1CB4C66-0C55-4BF0-8694-166B56833302}" type="pres">
      <dgm:prSet presAssocID="{0E0EC35C-44DE-48F9-BAE9-39AE013BECE5}" presName="hierChild4" presStyleCnt="0"/>
      <dgm:spPr/>
    </dgm:pt>
    <dgm:pt modelId="{C07F9F9D-D8BF-4878-B921-611B89121242}" type="pres">
      <dgm:prSet presAssocID="{312D1B34-817C-4531-AB94-900D405D9A35}" presName="Name50" presStyleLbl="parChTrans1D4" presStyleIdx="4" presStyleCnt="8"/>
      <dgm:spPr/>
      <dgm:t>
        <a:bodyPr/>
        <a:lstStyle/>
        <a:p>
          <a:endParaRPr lang="en-US"/>
        </a:p>
      </dgm:t>
    </dgm:pt>
    <dgm:pt modelId="{E00836B8-E5AE-4DBA-AB0B-0EE45D30E3E5}" type="pres">
      <dgm:prSet presAssocID="{B4574312-C79A-4CF9-B09C-BB700145F70A}" presName="hierRoot2" presStyleCnt="0">
        <dgm:presLayoutVars>
          <dgm:hierBranch val="r"/>
        </dgm:presLayoutVars>
      </dgm:prSet>
      <dgm:spPr/>
    </dgm:pt>
    <dgm:pt modelId="{3DD069D2-60E1-4B4B-9BAB-73FB7377D118}" type="pres">
      <dgm:prSet presAssocID="{B4574312-C79A-4CF9-B09C-BB700145F70A}" presName="rootComposite" presStyleCnt="0"/>
      <dgm:spPr/>
    </dgm:pt>
    <dgm:pt modelId="{359D72C8-6952-47ED-B003-875F7F375367}" type="pres">
      <dgm:prSet presAssocID="{B4574312-C79A-4CF9-B09C-BB700145F70A}" presName="rootText" presStyleLbl="node4" presStyleIdx="4" presStyleCnt="8">
        <dgm:presLayoutVars>
          <dgm:chPref val="3"/>
        </dgm:presLayoutVars>
      </dgm:prSet>
      <dgm:spPr/>
      <dgm:t>
        <a:bodyPr/>
        <a:lstStyle/>
        <a:p>
          <a:endParaRPr lang="en-US"/>
        </a:p>
      </dgm:t>
    </dgm:pt>
    <dgm:pt modelId="{F4CD270E-FCC3-4E0D-960C-BFB25B6ADDA8}" type="pres">
      <dgm:prSet presAssocID="{B4574312-C79A-4CF9-B09C-BB700145F70A}" presName="rootConnector" presStyleLbl="node4" presStyleIdx="4" presStyleCnt="8"/>
      <dgm:spPr/>
      <dgm:t>
        <a:bodyPr/>
        <a:lstStyle/>
        <a:p>
          <a:endParaRPr lang="en-US"/>
        </a:p>
      </dgm:t>
    </dgm:pt>
    <dgm:pt modelId="{EE809570-43DB-4710-BE0F-F0E3CACA5D59}" type="pres">
      <dgm:prSet presAssocID="{B4574312-C79A-4CF9-B09C-BB700145F70A}" presName="hierChild4" presStyleCnt="0"/>
      <dgm:spPr/>
    </dgm:pt>
    <dgm:pt modelId="{B2345E90-85CB-45E1-A86F-0B3A62353BCC}" type="pres">
      <dgm:prSet presAssocID="{B4574312-C79A-4CF9-B09C-BB700145F70A}" presName="hierChild5" presStyleCnt="0"/>
      <dgm:spPr/>
    </dgm:pt>
    <dgm:pt modelId="{0797BDAF-3DDB-4C81-90E8-8DDDA341ED61}" type="pres">
      <dgm:prSet presAssocID="{BF4F8168-6C77-43D8-914D-2E45DAF69B18}" presName="Name50" presStyleLbl="parChTrans1D4" presStyleIdx="5" presStyleCnt="8"/>
      <dgm:spPr/>
      <dgm:t>
        <a:bodyPr/>
        <a:lstStyle/>
        <a:p>
          <a:endParaRPr lang="en-US"/>
        </a:p>
      </dgm:t>
    </dgm:pt>
    <dgm:pt modelId="{05C65C24-5EA8-4A94-B102-D54766DA5BA6}" type="pres">
      <dgm:prSet presAssocID="{6F9FE538-8857-4FB1-8539-939F026D5964}" presName="hierRoot2" presStyleCnt="0">
        <dgm:presLayoutVars>
          <dgm:hierBranch val="hang"/>
        </dgm:presLayoutVars>
      </dgm:prSet>
      <dgm:spPr/>
    </dgm:pt>
    <dgm:pt modelId="{2EC97749-65D8-440A-B8F4-BA1BADB8F58B}" type="pres">
      <dgm:prSet presAssocID="{6F9FE538-8857-4FB1-8539-939F026D5964}" presName="rootComposite" presStyleCnt="0"/>
      <dgm:spPr/>
    </dgm:pt>
    <dgm:pt modelId="{25CA3B8E-D155-41AE-A62D-8E3BAD5AF2C4}" type="pres">
      <dgm:prSet presAssocID="{6F9FE538-8857-4FB1-8539-939F026D5964}" presName="rootText" presStyleLbl="node4" presStyleIdx="5" presStyleCnt="8">
        <dgm:presLayoutVars>
          <dgm:chPref val="3"/>
        </dgm:presLayoutVars>
      </dgm:prSet>
      <dgm:spPr/>
      <dgm:t>
        <a:bodyPr/>
        <a:lstStyle/>
        <a:p>
          <a:endParaRPr lang="en-US"/>
        </a:p>
      </dgm:t>
    </dgm:pt>
    <dgm:pt modelId="{AC4974F3-2B31-48FB-A07B-D211FD6B8A98}" type="pres">
      <dgm:prSet presAssocID="{6F9FE538-8857-4FB1-8539-939F026D5964}" presName="rootConnector" presStyleLbl="node4" presStyleIdx="5" presStyleCnt="8"/>
      <dgm:spPr/>
      <dgm:t>
        <a:bodyPr/>
        <a:lstStyle/>
        <a:p>
          <a:endParaRPr lang="en-US"/>
        </a:p>
      </dgm:t>
    </dgm:pt>
    <dgm:pt modelId="{0ED17B3B-7253-4A43-8D56-60A028B87C7A}" type="pres">
      <dgm:prSet presAssocID="{6F9FE538-8857-4FB1-8539-939F026D5964}" presName="hierChild4" presStyleCnt="0"/>
      <dgm:spPr/>
    </dgm:pt>
    <dgm:pt modelId="{5E866890-16A1-4010-BD75-AA3749EFC3EF}" type="pres">
      <dgm:prSet presAssocID="{B2DE2A18-A92C-45E4-8BEF-8F2C160BCDCB}" presName="Name48" presStyleLbl="parChTrans1D4" presStyleIdx="6" presStyleCnt="8"/>
      <dgm:spPr/>
      <dgm:t>
        <a:bodyPr/>
        <a:lstStyle/>
        <a:p>
          <a:endParaRPr lang="en-US"/>
        </a:p>
      </dgm:t>
    </dgm:pt>
    <dgm:pt modelId="{EF526FD2-E853-45F8-8A1D-6A9432A94AA3}" type="pres">
      <dgm:prSet presAssocID="{DB6C6DC5-4052-4F44-BA68-A3D42BC89DA0}" presName="hierRoot2" presStyleCnt="0">
        <dgm:presLayoutVars>
          <dgm:hierBranch val="r"/>
        </dgm:presLayoutVars>
      </dgm:prSet>
      <dgm:spPr/>
    </dgm:pt>
    <dgm:pt modelId="{590C5F5D-6B41-4E20-A4AC-FB8105FD39DA}" type="pres">
      <dgm:prSet presAssocID="{DB6C6DC5-4052-4F44-BA68-A3D42BC89DA0}" presName="rootComposite" presStyleCnt="0"/>
      <dgm:spPr/>
    </dgm:pt>
    <dgm:pt modelId="{DE626694-2EAB-4CD0-B033-5A7E43280F2F}" type="pres">
      <dgm:prSet presAssocID="{DB6C6DC5-4052-4F44-BA68-A3D42BC89DA0}" presName="rootText" presStyleLbl="node4" presStyleIdx="6" presStyleCnt="8">
        <dgm:presLayoutVars>
          <dgm:chPref val="3"/>
        </dgm:presLayoutVars>
      </dgm:prSet>
      <dgm:spPr/>
      <dgm:t>
        <a:bodyPr/>
        <a:lstStyle/>
        <a:p>
          <a:endParaRPr lang="en-US"/>
        </a:p>
      </dgm:t>
    </dgm:pt>
    <dgm:pt modelId="{F6FF2BB6-E329-4416-9594-1D422F71F803}" type="pres">
      <dgm:prSet presAssocID="{DB6C6DC5-4052-4F44-BA68-A3D42BC89DA0}" presName="rootConnector" presStyleLbl="node4" presStyleIdx="6" presStyleCnt="8"/>
      <dgm:spPr/>
      <dgm:t>
        <a:bodyPr/>
        <a:lstStyle/>
        <a:p>
          <a:endParaRPr lang="en-US"/>
        </a:p>
      </dgm:t>
    </dgm:pt>
    <dgm:pt modelId="{8CB7788F-D3BC-42F0-AE6B-D3633E1EB749}" type="pres">
      <dgm:prSet presAssocID="{DB6C6DC5-4052-4F44-BA68-A3D42BC89DA0}" presName="hierChild4" presStyleCnt="0"/>
      <dgm:spPr/>
    </dgm:pt>
    <dgm:pt modelId="{9AE806BA-17AD-4BF3-BD61-0700D20C3677}" type="pres">
      <dgm:prSet presAssocID="{DB6C6DC5-4052-4F44-BA68-A3D42BC89DA0}" presName="hierChild5" presStyleCnt="0"/>
      <dgm:spPr/>
    </dgm:pt>
    <dgm:pt modelId="{EC3300D4-B51D-4B37-9FA4-1E7B601B7694}" type="pres">
      <dgm:prSet presAssocID="{B85E2A52-5850-49B9-91CC-292AD61B3827}" presName="Name48" presStyleLbl="parChTrans1D4" presStyleIdx="7" presStyleCnt="8"/>
      <dgm:spPr/>
      <dgm:t>
        <a:bodyPr/>
        <a:lstStyle/>
        <a:p>
          <a:endParaRPr lang="en-US"/>
        </a:p>
      </dgm:t>
    </dgm:pt>
    <dgm:pt modelId="{D2856100-3C68-436F-96F6-E0FDCCDDE14F}" type="pres">
      <dgm:prSet presAssocID="{6D40CD4A-D06E-406F-963A-101B9928EB28}" presName="hierRoot2" presStyleCnt="0">
        <dgm:presLayoutVars>
          <dgm:hierBranch val="r"/>
        </dgm:presLayoutVars>
      </dgm:prSet>
      <dgm:spPr/>
    </dgm:pt>
    <dgm:pt modelId="{BA4AEAC3-D7F3-4BDA-B22E-16DF9E519E1C}" type="pres">
      <dgm:prSet presAssocID="{6D40CD4A-D06E-406F-963A-101B9928EB28}" presName="rootComposite" presStyleCnt="0"/>
      <dgm:spPr/>
    </dgm:pt>
    <dgm:pt modelId="{BAC89C35-0F2A-4227-959A-2E11B7B0BB93}" type="pres">
      <dgm:prSet presAssocID="{6D40CD4A-D06E-406F-963A-101B9928EB28}" presName="rootText" presStyleLbl="node4" presStyleIdx="7" presStyleCnt="8">
        <dgm:presLayoutVars>
          <dgm:chPref val="3"/>
        </dgm:presLayoutVars>
      </dgm:prSet>
      <dgm:spPr/>
      <dgm:t>
        <a:bodyPr/>
        <a:lstStyle/>
        <a:p>
          <a:endParaRPr lang="en-US"/>
        </a:p>
      </dgm:t>
    </dgm:pt>
    <dgm:pt modelId="{AB8A9458-13D4-4301-8B3E-D604CE653D66}" type="pres">
      <dgm:prSet presAssocID="{6D40CD4A-D06E-406F-963A-101B9928EB28}" presName="rootConnector" presStyleLbl="node4" presStyleIdx="7" presStyleCnt="8"/>
      <dgm:spPr/>
      <dgm:t>
        <a:bodyPr/>
        <a:lstStyle/>
        <a:p>
          <a:endParaRPr lang="en-US"/>
        </a:p>
      </dgm:t>
    </dgm:pt>
    <dgm:pt modelId="{774CC409-B34C-44FF-9046-990C4F4258DB}" type="pres">
      <dgm:prSet presAssocID="{6D40CD4A-D06E-406F-963A-101B9928EB28}" presName="hierChild4" presStyleCnt="0"/>
      <dgm:spPr/>
    </dgm:pt>
    <dgm:pt modelId="{5ECFD1A8-D735-4FF8-80E1-CC0F5818740E}" type="pres">
      <dgm:prSet presAssocID="{6D40CD4A-D06E-406F-963A-101B9928EB28}" presName="hierChild5" presStyleCnt="0"/>
      <dgm:spPr/>
    </dgm:pt>
    <dgm:pt modelId="{DA29D88F-FF7A-4E49-BD44-DCB51E6F9D9E}" type="pres">
      <dgm:prSet presAssocID="{6F9FE538-8857-4FB1-8539-939F026D5964}" presName="hierChild5" presStyleCnt="0"/>
      <dgm:spPr/>
    </dgm:pt>
    <dgm:pt modelId="{A68E0458-9300-443F-8DA3-92D3424B386E}" type="pres">
      <dgm:prSet presAssocID="{0E0EC35C-44DE-48F9-BAE9-39AE013BECE5}" presName="hierChild5" presStyleCnt="0"/>
      <dgm:spPr/>
    </dgm:pt>
    <dgm:pt modelId="{C23051D4-4F3D-49C6-934F-748A679AFF82}" type="pres">
      <dgm:prSet presAssocID="{263B0CCF-E3C1-4454-A075-D81FA099FD2E}" presName="hierChild5" presStyleCnt="0"/>
      <dgm:spPr/>
    </dgm:pt>
    <dgm:pt modelId="{67EBC3E0-EDCD-4A55-A54F-70D1C9E1B239}" type="pres">
      <dgm:prSet presAssocID="{BD5725E5-32DD-4736-B137-466415B61998}" presName="Name35" presStyleLbl="parChTrans1D2" presStyleIdx="2" presStyleCnt="3"/>
      <dgm:spPr/>
      <dgm:t>
        <a:bodyPr/>
        <a:lstStyle/>
        <a:p>
          <a:endParaRPr lang="en-US"/>
        </a:p>
      </dgm:t>
    </dgm:pt>
    <dgm:pt modelId="{54373A54-468A-478F-9A88-728E0707C9A6}" type="pres">
      <dgm:prSet presAssocID="{C043C7A9-09B0-4E62-AEB9-2273E3710D66}" presName="hierRoot2" presStyleCnt="0">
        <dgm:presLayoutVars>
          <dgm:hierBranch/>
        </dgm:presLayoutVars>
      </dgm:prSet>
      <dgm:spPr/>
    </dgm:pt>
    <dgm:pt modelId="{97562A6A-0B39-4038-85AE-3CBD414FDB72}" type="pres">
      <dgm:prSet presAssocID="{C043C7A9-09B0-4E62-AEB9-2273E3710D66}" presName="rootComposite" presStyleCnt="0"/>
      <dgm:spPr/>
    </dgm:pt>
    <dgm:pt modelId="{39DE602C-3BAD-4C05-8911-F7884178693D}" type="pres">
      <dgm:prSet presAssocID="{C043C7A9-09B0-4E62-AEB9-2273E3710D66}" presName="rootText" presStyleLbl="node2" presStyleIdx="2" presStyleCnt="3">
        <dgm:presLayoutVars>
          <dgm:chPref val="3"/>
        </dgm:presLayoutVars>
      </dgm:prSet>
      <dgm:spPr/>
      <dgm:t>
        <a:bodyPr/>
        <a:lstStyle/>
        <a:p>
          <a:endParaRPr lang="en-US"/>
        </a:p>
      </dgm:t>
    </dgm:pt>
    <dgm:pt modelId="{752CA896-DF34-434B-8AE5-A92C69F80AB4}" type="pres">
      <dgm:prSet presAssocID="{C043C7A9-09B0-4E62-AEB9-2273E3710D66}" presName="rootConnector" presStyleLbl="node2" presStyleIdx="2" presStyleCnt="3"/>
      <dgm:spPr/>
      <dgm:t>
        <a:bodyPr/>
        <a:lstStyle/>
        <a:p>
          <a:endParaRPr lang="en-US"/>
        </a:p>
      </dgm:t>
    </dgm:pt>
    <dgm:pt modelId="{4C6B8F1E-1DB7-40AE-BCE6-558F6332908D}" type="pres">
      <dgm:prSet presAssocID="{C043C7A9-09B0-4E62-AEB9-2273E3710D66}" presName="hierChild4" presStyleCnt="0"/>
      <dgm:spPr/>
    </dgm:pt>
    <dgm:pt modelId="{4A33C205-C5BE-42A3-AD3E-D16C6C6B8BE2}" type="pres">
      <dgm:prSet presAssocID="{C043C7A9-09B0-4E62-AEB9-2273E3710D66}" presName="hierChild5" presStyleCnt="0"/>
      <dgm:spPr/>
    </dgm:pt>
    <dgm:pt modelId="{100118D9-50BD-4369-BE99-72217F8090C5}" type="pres">
      <dgm:prSet presAssocID="{263CD982-93A1-4DA7-AF9D-A72F676DC042}" presName="hierChild3" presStyleCnt="0"/>
      <dgm:spPr/>
    </dgm:pt>
  </dgm:ptLst>
  <dgm:cxnLst>
    <dgm:cxn modelId="{B3FF5AFB-A5B6-4FAB-BD62-BDC21BE6676C}" type="presOf" srcId="{6CDC9B43-C84C-4032-8806-FF660AC40E36}" destId="{96F25ADA-E46E-4997-B681-90EB030318D1}" srcOrd="1" destOrd="0" presId="urn:microsoft.com/office/officeart/2005/8/layout/orgChart1"/>
    <dgm:cxn modelId="{1AF37A48-AA29-496F-8C9C-8B6E31C605F8}" type="presOf" srcId="{B85E2A52-5850-49B9-91CC-292AD61B3827}" destId="{EC3300D4-B51D-4B37-9FA4-1E7B601B7694}" srcOrd="0" destOrd="0" presId="urn:microsoft.com/office/officeart/2005/8/layout/orgChart1"/>
    <dgm:cxn modelId="{D57EF272-25B4-4DC6-8152-AF6A999F0794}" type="presOf" srcId="{C043C7A9-09B0-4E62-AEB9-2273E3710D66}" destId="{752CA896-DF34-434B-8AE5-A92C69F80AB4}" srcOrd="1" destOrd="0" presId="urn:microsoft.com/office/officeart/2005/8/layout/orgChart1"/>
    <dgm:cxn modelId="{74DD370C-8EDC-4332-B09F-12D97365CA21}" type="presOf" srcId="{D3F60F3A-B4C9-402F-BACB-09B5D08C7543}" destId="{7041714E-B355-4773-AD66-85B9C06BE410}" srcOrd="0" destOrd="0" presId="urn:microsoft.com/office/officeart/2005/8/layout/orgChart1"/>
    <dgm:cxn modelId="{D1357A53-DEB2-4076-8B32-C4B59523741B}" type="presOf" srcId="{0E0EC35C-44DE-48F9-BAE9-39AE013BECE5}" destId="{1EA45DB3-C2D8-417F-85EB-D25FFCBF94EA}" srcOrd="0" destOrd="0" presId="urn:microsoft.com/office/officeart/2005/8/layout/orgChart1"/>
    <dgm:cxn modelId="{7B705783-1C81-4B50-86B1-E02C999BBE74}" type="presOf" srcId="{6CDC9B43-C84C-4032-8806-FF660AC40E36}" destId="{9A199D88-5B82-4EA8-AC14-83D0573C968D}" srcOrd="0" destOrd="0" presId="urn:microsoft.com/office/officeart/2005/8/layout/orgChart1"/>
    <dgm:cxn modelId="{0CE1330A-ECEA-43B3-9DC5-16880E898DD2}" srcId="{263B0CCF-E3C1-4454-A075-D81FA099FD2E}" destId="{0E0EC35C-44DE-48F9-BAE9-39AE013BECE5}" srcOrd="1" destOrd="0" parTransId="{BF6DF33E-8683-42A0-99F4-D9DF664E03E0}" sibTransId="{720272FA-D214-4211-AC52-332CF0128A83}"/>
    <dgm:cxn modelId="{FE998132-2383-4F3A-A19B-08A57329D4ED}" type="presOf" srcId="{09219F51-8B11-4029-89A5-2A85F209B264}" destId="{EEDD5A4B-80EF-4A08-9153-32C8027B6EA9}" srcOrd="0" destOrd="0" presId="urn:microsoft.com/office/officeart/2005/8/layout/orgChart1"/>
    <dgm:cxn modelId="{FED48499-0B78-4B81-85BE-DCD17E234326}" type="presOf" srcId="{6F9FE538-8857-4FB1-8539-939F026D5964}" destId="{25CA3B8E-D155-41AE-A62D-8E3BAD5AF2C4}" srcOrd="0" destOrd="0" presId="urn:microsoft.com/office/officeart/2005/8/layout/orgChart1"/>
    <dgm:cxn modelId="{76196616-FDB6-4CA5-A0FC-ADDA440C4689}" type="presOf" srcId="{DB6C6DC5-4052-4F44-BA68-A3D42BC89DA0}" destId="{F6FF2BB6-E329-4416-9594-1D422F71F803}" srcOrd="1" destOrd="0" presId="urn:microsoft.com/office/officeart/2005/8/layout/orgChart1"/>
    <dgm:cxn modelId="{6E809C4E-94A0-4158-BDE4-EEA160E8EFC2}" type="presOf" srcId="{263B0CCF-E3C1-4454-A075-D81FA099FD2E}" destId="{51AB471E-DFB8-44F9-BF44-3F067375DF3A}" srcOrd="1" destOrd="0" presId="urn:microsoft.com/office/officeart/2005/8/layout/orgChart1"/>
    <dgm:cxn modelId="{FA975FA3-FEB7-4B61-B091-B53988229080}" type="presOf" srcId="{DB6C6DC5-4052-4F44-BA68-A3D42BC89DA0}" destId="{DE626694-2EAB-4CD0-B033-5A7E43280F2F}" srcOrd="0" destOrd="0" presId="urn:microsoft.com/office/officeart/2005/8/layout/orgChart1"/>
    <dgm:cxn modelId="{CC58B756-A725-411F-9CEA-BF6AB5985D65}" type="presOf" srcId="{6D40CD4A-D06E-406F-963A-101B9928EB28}" destId="{AB8A9458-13D4-4301-8B3E-D604CE653D66}" srcOrd="1" destOrd="0" presId="urn:microsoft.com/office/officeart/2005/8/layout/orgChart1"/>
    <dgm:cxn modelId="{3F77BD8A-6BAD-4EB3-8D9D-FE00F9E63564}" type="presOf" srcId="{312D1B34-817C-4531-AB94-900D405D9A35}" destId="{C07F9F9D-D8BF-4878-B921-611B89121242}" srcOrd="0" destOrd="0" presId="urn:microsoft.com/office/officeart/2005/8/layout/orgChart1"/>
    <dgm:cxn modelId="{8F3B83E1-58CB-43F6-883A-705ED8B748E2}" type="presOf" srcId="{C043C7A9-09B0-4E62-AEB9-2273E3710D66}" destId="{39DE602C-3BAD-4C05-8911-F7884178693D}" srcOrd="0" destOrd="0" presId="urn:microsoft.com/office/officeart/2005/8/layout/orgChart1"/>
    <dgm:cxn modelId="{7D031491-F046-4E1C-A181-131C4E164C8D}" srcId="{6F9FE538-8857-4FB1-8539-939F026D5964}" destId="{DB6C6DC5-4052-4F44-BA68-A3D42BC89DA0}" srcOrd="0" destOrd="0" parTransId="{B2DE2A18-A92C-45E4-8BEF-8F2C160BCDCB}" sibTransId="{C5BD448F-0329-4E74-826A-87E83F2ED08C}"/>
    <dgm:cxn modelId="{ADF74B94-81DF-4213-B8DE-1CCFB67BFCCF}" srcId="{6F9FE538-8857-4FB1-8539-939F026D5964}" destId="{6D40CD4A-D06E-406F-963A-101B9928EB28}" srcOrd="1" destOrd="0" parTransId="{B85E2A52-5850-49B9-91CC-292AD61B3827}" sibTransId="{2AEF891E-931A-4FEF-BDAB-7F4550C6A7E0}"/>
    <dgm:cxn modelId="{CF2C50F2-0797-4753-9909-ABD6FA18D419}" srcId="{D3F60F3A-B4C9-402F-BACB-09B5D08C7543}" destId="{CD6C95C7-606A-46D0-BE80-09376EF49F18}" srcOrd="3" destOrd="0" parTransId="{2E26594F-536F-4FFF-BA8A-4A0F1B2B645F}" sibTransId="{CF12B3C8-0334-4D30-AB72-AA147B4205AF}"/>
    <dgm:cxn modelId="{3BB38E3D-1FF7-46C0-AF97-9AE7EDC2BBB9}" srcId="{263CD982-93A1-4DA7-AF9D-A72F676DC042}" destId="{C043C7A9-09B0-4E62-AEB9-2273E3710D66}" srcOrd="2" destOrd="0" parTransId="{BD5725E5-32DD-4736-B137-466415B61998}" sibTransId="{0B5997B5-799A-4E98-97CA-4C8AC6B510CB}"/>
    <dgm:cxn modelId="{10BDDAA9-4A2F-41A2-8C3A-2BAAAED39656}" type="presOf" srcId="{8CEDB95E-EE89-4DAA-B183-D0E0C1F194F6}" destId="{ACBBA517-95E0-4495-A9E2-732E9555342D}" srcOrd="1" destOrd="0" presId="urn:microsoft.com/office/officeart/2005/8/layout/orgChart1"/>
    <dgm:cxn modelId="{F0B0B584-D1FB-46A3-B297-BE013011E26E}" type="presOf" srcId="{6E42A7E7-65C4-429E-9110-9D00F7D15048}" destId="{7032C3E6-9C9B-49D0-AC9D-C926BDE0C7DD}" srcOrd="0" destOrd="0" presId="urn:microsoft.com/office/officeart/2005/8/layout/orgChart1"/>
    <dgm:cxn modelId="{D6FDF891-5BAD-41AD-841F-0F621811B359}" type="presOf" srcId="{D3F60F3A-B4C9-402F-BACB-09B5D08C7543}" destId="{ECC6590D-54AE-45D2-AF1D-634F71EDDA4D}" srcOrd="1" destOrd="0" presId="urn:microsoft.com/office/officeart/2005/8/layout/orgChart1"/>
    <dgm:cxn modelId="{D161B97B-26E8-40CE-8B1D-7332088D4FD6}" type="presOf" srcId="{EEC5AF29-772D-480D-81AC-C3945B4D4697}" destId="{01EF3ED1-F0AE-4D44-BF73-8B6448C78730}" srcOrd="0" destOrd="0" presId="urn:microsoft.com/office/officeart/2005/8/layout/orgChart1"/>
    <dgm:cxn modelId="{20C6DDDC-B19D-45F6-9873-9E14052E0C28}" type="presOf" srcId="{263B0CCF-E3C1-4454-A075-D81FA099FD2E}" destId="{613CA655-825E-47CB-9141-13AC7B87C371}" srcOrd="0" destOrd="0" presId="urn:microsoft.com/office/officeart/2005/8/layout/orgChart1"/>
    <dgm:cxn modelId="{1DA2A1FC-3BFB-4D47-BBF4-3231E755CCF2}" type="presOf" srcId="{F53C4FFB-17EB-47BB-BE53-1C60B77F680D}" destId="{0A9A1044-F45A-4D1E-8E81-19FD02EB00DD}" srcOrd="0" destOrd="0" presId="urn:microsoft.com/office/officeart/2005/8/layout/orgChart1"/>
    <dgm:cxn modelId="{E93776CE-2340-418F-96D6-8CD87F492BC9}" type="presOf" srcId="{BD5725E5-32DD-4736-B137-466415B61998}" destId="{67EBC3E0-EDCD-4A55-A54F-70D1C9E1B239}" srcOrd="0" destOrd="0" presId="urn:microsoft.com/office/officeart/2005/8/layout/orgChart1"/>
    <dgm:cxn modelId="{7394FA35-CE7D-494B-9D5C-2BBB2EBCB7EE}" type="presOf" srcId="{58530277-6D3A-4764-AFEF-638FF1068D1E}" destId="{EA1E121F-6142-4ECE-B052-4C71288B9AD2}" srcOrd="0" destOrd="0" presId="urn:microsoft.com/office/officeart/2005/8/layout/orgChart1"/>
    <dgm:cxn modelId="{71D8EFF7-42D8-48D7-ACEC-9C879DEEC0F2}" type="presOf" srcId="{B4574312-C79A-4CF9-B09C-BB700145F70A}" destId="{F4CD270E-FCC3-4E0D-960C-BFB25B6ADDA8}" srcOrd="1" destOrd="0" presId="urn:microsoft.com/office/officeart/2005/8/layout/orgChart1"/>
    <dgm:cxn modelId="{8BA0547C-E1CD-4B38-A21E-CBC359B83BF2}" type="presOf" srcId="{CD6C95C7-606A-46D0-BE80-09376EF49F18}" destId="{129ACA3E-8B4A-44A1-B2E2-4024D302C358}" srcOrd="1" destOrd="0" presId="urn:microsoft.com/office/officeart/2005/8/layout/orgChart1"/>
    <dgm:cxn modelId="{5D22CC1B-9F20-4C72-B18B-67BD1F223ED7}" type="presOf" srcId="{BF6DF33E-8683-42A0-99F4-D9DF664E03E0}" destId="{7B44E844-B315-4088-9C31-281752D9E63C}" srcOrd="0" destOrd="0" presId="urn:microsoft.com/office/officeart/2005/8/layout/orgChart1"/>
    <dgm:cxn modelId="{DAFF7C9F-F647-490E-8E71-CC803BCC83FC}" srcId="{263CD982-93A1-4DA7-AF9D-A72F676DC042}" destId="{263B0CCF-E3C1-4454-A075-D81FA099FD2E}" srcOrd="1" destOrd="0" parTransId="{F53C4FFB-17EB-47BB-BE53-1C60B77F680D}" sibTransId="{A01333B0-6CC3-4B41-BF15-777639902CA9}"/>
    <dgm:cxn modelId="{43EB6163-D997-4BA4-A992-ADC08708BAE2}" type="presOf" srcId="{76D91FDD-8F61-42AC-8DA8-070B5CD1886E}" destId="{06B85585-C56A-4B8F-9F5B-F1B844B0C83E}" srcOrd="0" destOrd="0" presId="urn:microsoft.com/office/officeart/2005/8/layout/orgChart1"/>
    <dgm:cxn modelId="{783E69E2-AE79-4363-AA28-F96FC3B6680C}" type="presOf" srcId="{B2DE2A18-A92C-45E4-8BEF-8F2C160BCDCB}" destId="{5E866890-16A1-4010-BD75-AA3749EFC3EF}" srcOrd="0" destOrd="0" presId="urn:microsoft.com/office/officeart/2005/8/layout/orgChart1"/>
    <dgm:cxn modelId="{C8736D61-4D09-4A08-BDB3-755019444B3F}" srcId="{EDD9FBF8-83C8-45FE-B111-5DEB80ED6136}" destId="{263CD982-93A1-4DA7-AF9D-A72F676DC042}" srcOrd="0" destOrd="0" parTransId="{CFDB79E0-103F-404D-956B-4A2BE11A190E}" sibTransId="{1C69DA95-C991-4DCC-A737-88658BBFC548}"/>
    <dgm:cxn modelId="{DE1CDE33-5D6F-42FD-B0FE-9A01FF38FDD7}" srcId="{D3F60F3A-B4C9-402F-BACB-09B5D08C7543}" destId="{09219F51-8B11-4029-89A5-2A85F209B264}" srcOrd="2" destOrd="0" parTransId="{EEC5AF29-772D-480D-81AC-C3945B4D4697}" sibTransId="{4BACF666-AF14-46FE-80C0-E34CBEFF265D}"/>
    <dgm:cxn modelId="{FDE90498-782F-43DD-8AF5-824CE50B2CFA}" type="presOf" srcId="{6F9FE538-8857-4FB1-8539-939F026D5964}" destId="{AC4974F3-2B31-48FB-A07B-D211FD6B8A98}" srcOrd="1" destOrd="0" presId="urn:microsoft.com/office/officeart/2005/8/layout/orgChart1"/>
    <dgm:cxn modelId="{5B4FECF7-EE19-485D-8D17-3EBA755540CA}" srcId="{0E0EC35C-44DE-48F9-BAE9-39AE013BECE5}" destId="{B4574312-C79A-4CF9-B09C-BB700145F70A}" srcOrd="0" destOrd="0" parTransId="{312D1B34-817C-4531-AB94-900D405D9A35}" sibTransId="{66E8B3B1-402A-41A1-8164-C6593DFA7C8D}"/>
    <dgm:cxn modelId="{E2445744-3CD5-4CDE-99E3-172787B9141E}" type="presOf" srcId="{55852C2E-FFF4-4C96-B920-F97CABD30018}" destId="{855591ED-04CF-4157-8DEA-7FFEB6648188}" srcOrd="0" destOrd="0" presId="urn:microsoft.com/office/officeart/2005/8/layout/orgChart1"/>
    <dgm:cxn modelId="{649DC668-BC4B-46F2-A75B-99C0DF4EA5A0}" type="presOf" srcId="{263CD982-93A1-4DA7-AF9D-A72F676DC042}" destId="{36171F74-204A-483B-BB42-C10F5FEADBE3}" srcOrd="1" destOrd="0" presId="urn:microsoft.com/office/officeart/2005/8/layout/orgChart1"/>
    <dgm:cxn modelId="{8F852793-20F1-4B76-85A2-DD4865CF5E0E}" type="presOf" srcId="{263CD982-93A1-4DA7-AF9D-A72F676DC042}" destId="{66F1BB77-7F46-406E-ACA1-E21F4EF891D6}" srcOrd="0" destOrd="0" presId="urn:microsoft.com/office/officeart/2005/8/layout/orgChart1"/>
    <dgm:cxn modelId="{18AD292B-9A04-4478-A695-F67CD13FA102}" type="presOf" srcId="{EDD9FBF8-83C8-45FE-B111-5DEB80ED6136}" destId="{D5BFC7F1-DCDB-49CB-81C8-8A8C01172A92}" srcOrd="0" destOrd="0" presId="urn:microsoft.com/office/officeart/2005/8/layout/orgChart1"/>
    <dgm:cxn modelId="{F7134438-6CB3-458E-ACDA-C4D722A22D0D}" srcId="{0E0EC35C-44DE-48F9-BAE9-39AE013BECE5}" destId="{6F9FE538-8857-4FB1-8539-939F026D5964}" srcOrd="1" destOrd="0" parTransId="{BF4F8168-6C77-43D8-914D-2E45DAF69B18}" sibTransId="{A00F02DA-E499-46B8-8CD6-FA43D0C5DAFB}"/>
    <dgm:cxn modelId="{10509C7D-847D-4EDD-B386-7ECD4B2C105C}" type="presOf" srcId="{8CEDB95E-EE89-4DAA-B183-D0E0C1F194F6}" destId="{9D75F9CB-3460-497E-B233-C0C5A41E747D}" srcOrd="0" destOrd="0" presId="urn:microsoft.com/office/officeart/2005/8/layout/orgChart1"/>
    <dgm:cxn modelId="{27497269-D9A6-4794-A8A3-F6F85097D8FD}" type="presOf" srcId="{09219F51-8B11-4029-89A5-2A85F209B264}" destId="{809D4FA7-D97B-4139-A31B-6F31B6DF8154}" srcOrd="1" destOrd="0" presId="urn:microsoft.com/office/officeart/2005/8/layout/orgChart1"/>
    <dgm:cxn modelId="{0B8626FF-40D8-40BD-A759-2610CF91EBE7}" srcId="{263CD982-93A1-4DA7-AF9D-A72F676DC042}" destId="{6CDC9B43-C84C-4032-8806-FF660AC40E36}" srcOrd="0" destOrd="0" parTransId="{55852C2E-FFF4-4C96-B920-F97CABD30018}" sibTransId="{14FBFA09-0A70-43FB-890F-21FD08C9FA24}"/>
    <dgm:cxn modelId="{FAF6DBDB-2B63-4DC3-9605-803499AC9232}" type="presOf" srcId="{2E26594F-536F-4FFF-BA8A-4A0F1B2B645F}" destId="{DE284575-AAB5-490D-9C8B-6182851E8F4F}" srcOrd="0" destOrd="0" presId="urn:microsoft.com/office/officeart/2005/8/layout/orgChart1"/>
    <dgm:cxn modelId="{39A9BF81-533F-4A4E-A160-58AA2AD96E41}" type="presOf" srcId="{6D40CD4A-D06E-406F-963A-101B9928EB28}" destId="{BAC89C35-0F2A-4227-959A-2E11B7B0BB93}" srcOrd="0" destOrd="0" presId="urn:microsoft.com/office/officeart/2005/8/layout/orgChart1"/>
    <dgm:cxn modelId="{156BF087-360D-4A24-B794-C0D3AA62B188}" type="presOf" srcId="{0E0EC35C-44DE-48F9-BAE9-39AE013BECE5}" destId="{2E81F1A6-2343-4B7D-8597-1F42720E8F79}" srcOrd="1" destOrd="0" presId="urn:microsoft.com/office/officeart/2005/8/layout/orgChart1"/>
    <dgm:cxn modelId="{84FD45E5-F15A-476E-83AA-A0C8F6020198}" type="presOf" srcId="{AD58DB35-1923-490C-8B4D-74AF12AC3D5D}" destId="{34C2E507-CDC0-4969-955B-2249BF0173F1}" srcOrd="0" destOrd="0" presId="urn:microsoft.com/office/officeart/2005/8/layout/orgChart1"/>
    <dgm:cxn modelId="{545EC24C-B9C4-4151-9255-E83B6976DC77}" type="presOf" srcId="{BF4F8168-6C77-43D8-914D-2E45DAF69B18}" destId="{0797BDAF-3DDB-4C81-90E8-8DDDA341ED61}" srcOrd="0" destOrd="0" presId="urn:microsoft.com/office/officeart/2005/8/layout/orgChart1"/>
    <dgm:cxn modelId="{AF524AB9-1957-4641-91FB-1E4B53BADB09}" srcId="{D3F60F3A-B4C9-402F-BACB-09B5D08C7543}" destId="{8CEDB95E-EE89-4DAA-B183-D0E0C1F194F6}" srcOrd="0" destOrd="0" parTransId="{AD58DB35-1923-490C-8B4D-74AF12AC3D5D}" sibTransId="{17D1FF95-4575-46C7-BBAA-1684244A3F79}"/>
    <dgm:cxn modelId="{26838143-98B5-4B42-843B-A8DC7E3DA4CE}" srcId="{263B0CCF-E3C1-4454-A075-D81FA099FD2E}" destId="{D3F60F3A-B4C9-402F-BACB-09B5D08C7543}" srcOrd="0" destOrd="0" parTransId="{6E42A7E7-65C4-429E-9110-9D00F7D15048}" sibTransId="{4405DC16-7E59-4B5E-B5E0-47CB7DFCBC64}"/>
    <dgm:cxn modelId="{DBAC832B-FC75-44BE-8F56-918BC1E3F8E8}" srcId="{D3F60F3A-B4C9-402F-BACB-09B5D08C7543}" destId="{58530277-6D3A-4764-AFEF-638FF1068D1E}" srcOrd="1" destOrd="0" parTransId="{76D91FDD-8F61-42AC-8DA8-070B5CD1886E}" sibTransId="{CC86D5D4-2B60-498D-8F0E-4B601D3E907D}"/>
    <dgm:cxn modelId="{B539CE6E-FB47-41DE-BE73-811F9C6F917E}" type="presOf" srcId="{58530277-6D3A-4764-AFEF-638FF1068D1E}" destId="{6978E286-5E63-4D24-8851-8F7A6C19E070}" srcOrd="1" destOrd="0" presId="urn:microsoft.com/office/officeart/2005/8/layout/orgChart1"/>
    <dgm:cxn modelId="{1005CB07-87C8-4167-9BB0-CA4F182E4DD8}" type="presOf" srcId="{CD6C95C7-606A-46D0-BE80-09376EF49F18}" destId="{97AC2CC3-9580-4825-8561-FC775B17EF14}" srcOrd="0" destOrd="0" presId="urn:microsoft.com/office/officeart/2005/8/layout/orgChart1"/>
    <dgm:cxn modelId="{2480365D-E7ED-42A4-8FDE-26A611F0C52E}" type="presOf" srcId="{B4574312-C79A-4CF9-B09C-BB700145F70A}" destId="{359D72C8-6952-47ED-B003-875F7F375367}" srcOrd="0" destOrd="0" presId="urn:microsoft.com/office/officeart/2005/8/layout/orgChart1"/>
    <dgm:cxn modelId="{78474C27-C16F-4E21-87E8-3526FB1B8E98}" type="presParOf" srcId="{D5BFC7F1-DCDB-49CB-81C8-8A8C01172A92}" destId="{66642C44-B052-46B7-B0C8-83D349B57829}" srcOrd="0" destOrd="0" presId="urn:microsoft.com/office/officeart/2005/8/layout/orgChart1"/>
    <dgm:cxn modelId="{A9FEDC0D-11B0-47E1-9A3C-CC36DF1F832B}" type="presParOf" srcId="{66642C44-B052-46B7-B0C8-83D349B57829}" destId="{D9F05F3D-1494-43F6-87B8-0333D97A0132}" srcOrd="0" destOrd="0" presId="urn:microsoft.com/office/officeart/2005/8/layout/orgChart1"/>
    <dgm:cxn modelId="{B9C1878B-F95C-49F7-A40C-D0D427F3F2AE}" type="presParOf" srcId="{D9F05F3D-1494-43F6-87B8-0333D97A0132}" destId="{66F1BB77-7F46-406E-ACA1-E21F4EF891D6}" srcOrd="0" destOrd="0" presId="urn:microsoft.com/office/officeart/2005/8/layout/orgChart1"/>
    <dgm:cxn modelId="{56EC9BF9-6116-4B02-96F0-879603BC82ED}" type="presParOf" srcId="{D9F05F3D-1494-43F6-87B8-0333D97A0132}" destId="{36171F74-204A-483B-BB42-C10F5FEADBE3}" srcOrd="1" destOrd="0" presId="urn:microsoft.com/office/officeart/2005/8/layout/orgChart1"/>
    <dgm:cxn modelId="{F48603E6-F646-4D85-8D81-C9F247036C8F}" type="presParOf" srcId="{66642C44-B052-46B7-B0C8-83D349B57829}" destId="{3753D795-3F36-46AE-9C24-4AB8108EDDBF}" srcOrd="1" destOrd="0" presId="urn:microsoft.com/office/officeart/2005/8/layout/orgChart1"/>
    <dgm:cxn modelId="{611C19F3-0A5C-42AE-81C8-CF8F3E521F34}" type="presParOf" srcId="{3753D795-3F36-46AE-9C24-4AB8108EDDBF}" destId="{855591ED-04CF-4157-8DEA-7FFEB6648188}" srcOrd="0" destOrd="0" presId="urn:microsoft.com/office/officeart/2005/8/layout/orgChart1"/>
    <dgm:cxn modelId="{85E01DA4-6938-4058-80FC-16417310C248}" type="presParOf" srcId="{3753D795-3F36-46AE-9C24-4AB8108EDDBF}" destId="{5A1DACFF-3ED5-4773-95CE-575DC918C389}" srcOrd="1" destOrd="0" presId="urn:microsoft.com/office/officeart/2005/8/layout/orgChart1"/>
    <dgm:cxn modelId="{55B7A190-E26F-4082-BB8C-8295677F574D}" type="presParOf" srcId="{5A1DACFF-3ED5-4773-95CE-575DC918C389}" destId="{7904B5F0-27F6-4411-9DBC-81EE0CA12A51}" srcOrd="0" destOrd="0" presId="urn:microsoft.com/office/officeart/2005/8/layout/orgChart1"/>
    <dgm:cxn modelId="{F986A798-C23E-4A59-A251-87CA865DF937}" type="presParOf" srcId="{7904B5F0-27F6-4411-9DBC-81EE0CA12A51}" destId="{9A199D88-5B82-4EA8-AC14-83D0573C968D}" srcOrd="0" destOrd="0" presId="urn:microsoft.com/office/officeart/2005/8/layout/orgChart1"/>
    <dgm:cxn modelId="{0D09E7FC-9191-4E95-B97D-B256B3A57383}" type="presParOf" srcId="{7904B5F0-27F6-4411-9DBC-81EE0CA12A51}" destId="{96F25ADA-E46E-4997-B681-90EB030318D1}" srcOrd="1" destOrd="0" presId="urn:microsoft.com/office/officeart/2005/8/layout/orgChart1"/>
    <dgm:cxn modelId="{17A4700F-B37C-4949-ABCD-E817A6D6F3F7}" type="presParOf" srcId="{5A1DACFF-3ED5-4773-95CE-575DC918C389}" destId="{98C3BB5F-0B2E-4816-951B-9534F40B4F8A}" srcOrd="1" destOrd="0" presId="urn:microsoft.com/office/officeart/2005/8/layout/orgChart1"/>
    <dgm:cxn modelId="{501E8211-0534-449E-BEA6-141EEF42999D}" type="presParOf" srcId="{5A1DACFF-3ED5-4773-95CE-575DC918C389}" destId="{25798E87-B710-43E5-89B5-200043670EAC}" srcOrd="2" destOrd="0" presId="urn:microsoft.com/office/officeart/2005/8/layout/orgChart1"/>
    <dgm:cxn modelId="{5AE57A66-CA27-41F0-BAE2-68F4FDC1C71E}" type="presParOf" srcId="{3753D795-3F36-46AE-9C24-4AB8108EDDBF}" destId="{0A9A1044-F45A-4D1E-8E81-19FD02EB00DD}" srcOrd="2" destOrd="0" presId="urn:microsoft.com/office/officeart/2005/8/layout/orgChart1"/>
    <dgm:cxn modelId="{CC22338A-781F-4A4F-8DCD-C38BE303AFA5}" type="presParOf" srcId="{3753D795-3F36-46AE-9C24-4AB8108EDDBF}" destId="{171396BD-BD62-4BAE-ACFE-BFAE464923C8}" srcOrd="3" destOrd="0" presId="urn:microsoft.com/office/officeart/2005/8/layout/orgChart1"/>
    <dgm:cxn modelId="{DEA61528-9394-4E19-A9D3-D2215269B856}" type="presParOf" srcId="{171396BD-BD62-4BAE-ACFE-BFAE464923C8}" destId="{0B102A20-17F1-4E7A-9F4F-7F7C9C43789E}" srcOrd="0" destOrd="0" presId="urn:microsoft.com/office/officeart/2005/8/layout/orgChart1"/>
    <dgm:cxn modelId="{24BBC991-6C53-46BD-85C2-7052E79A2598}" type="presParOf" srcId="{0B102A20-17F1-4E7A-9F4F-7F7C9C43789E}" destId="{613CA655-825E-47CB-9141-13AC7B87C371}" srcOrd="0" destOrd="0" presId="urn:microsoft.com/office/officeart/2005/8/layout/orgChart1"/>
    <dgm:cxn modelId="{32007F3A-427B-4DD0-968B-2F9C22DC5363}" type="presParOf" srcId="{0B102A20-17F1-4E7A-9F4F-7F7C9C43789E}" destId="{51AB471E-DFB8-44F9-BF44-3F067375DF3A}" srcOrd="1" destOrd="0" presId="urn:microsoft.com/office/officeart/2005/8/layout/orgChart1"/>
    <dgm:cxn modelId="{6FE90DA9-D9A6-43C2-8742-3FD1EDC96B14}" type="presParOf" srcId="{171396BD-BD62-4BAE-ACFE-BFAE464923C8}" destId="{1704BD2E-4145-4974-913E-72900C9DCCE1}" srcOrd="1" destOrd="0" presId="urn:microsoft.com/office/officeart/2005/8/layout/orgChart1"/>
    <dgm:cxn modelId="{DEB39883-2C48-4A09-9DD3-99615AEB2788}" type="presParOf" srcId="{1704BD2E-4145-4974-913E-72900C9DCCE1}" destId="{7032C3E6-9C9B-49D0-AC9D-C926BDE0C7DD}" srcOrd="0" destOrd="0" presId="urn:microsoft.com/office/officeart/2005/8/layout/orgChart1"/>
    <dgm:cxn modelId="{892F7ED3-8B8D-48EA-88D2-B7691CFDBADC}" type="presParOf" srcId="{1704BD2E-4145-4974-913E-72900C9DCCE1}" destId="{B0965D28-D37C-4597-B17D-91C7627EA1AE}" srcOrd="1" destOrd="0" presId="urn:microsoft.com/office/officeart/2005/8/layout/orgChart1"/>
    <dgm:cxn modelId="{EF6744F2-5EFE-4F68-A876-C169D830AD39}" type="presParOf" srcId="{B0965D28-D37C-4597-B17D-91C7627EA1AE}" destId="{BA44E126-F82D-4583-8869-410931E719C5}" srcOrd="0" destOrd="0" presId="urn:microsoft.com/office/officeart/2005/8/layout/orgChart1"/>
    <dgm:cxn modelId="{FCDBE877-4280-4ACE-804D-E838603B971C}" type="presParOf" srcId="{BA44E126-F82D-4583-8869-410931E719C5}" destId="{7041714E-B355-4773-AD66-85B9C06BE410}" srcOrd="0" destOrd="0" presId="urn:microsoft.com/office/officeart/2005/8/layout/orgChart1"/>
    <dgm:cxn modelId="{FCB6B70D-6A7D-4A54-8FDC-67F7324549F9}" type="presParOf" srcId="{BA44E126-F82D-4583-8869-410931E719C5}" destId="{ECC6590D-54AE-45D2-AF1D-634F71EDDA4D}" srcOrd="1" destOrd="0" presId="urn:microsoft.com/office/officeart/2005/8/layout/orgChart1"/>
    <dgm:cxn modelId="{C958BD52-106A-4493-850D-025F93F9B922}" type="presParOf" srcId="{B0965D28-D37C-4597-B17D-91C7627EA1AE}" destId="{37BB4511-FB86-4C20-979C-C7A9BA32E3EA}" srcOrd="1" destOrd="0" presId="urn:microsoft.com/office/officeart/2005/8/layout/orgChart1"/>
    <dgm:cxn modelId="{366DBAD4-9732-4BEF-8458-F296767D3549}" type="presParOf" srcId="{37BB4511-FB86-4C20-979C-C7A9BA32E3EA}" destId="{34C2E507-CDC0-4969-955B-2249BF0173F1}" srcOrd="0" destOrd="0" presId="urn:microsoft.com/office/officeart/2005/8/layout/orgChart1"/>
    <dgm:cxn modelId="{D2BDAF87-2BFA-4265-9494-85750847C86D}" type="presParOf" srcId="{37BB4511-FB86-4C20-979C-C7A9BA32E3EA}" destId="{0F44F5B4-78ED-45A4-8D7B-030C42404121}" srcOrd="1" destOrd="0" presId="urn:microsoft.com/office/officeart/2005/8/layout/orgChart1"/>
    <dgm:cxn modelId="{3F80E4DC-5F24-4920-93FF-B79941E3FD9E}" type="presParOf" srcId="{0F44F5B4-78ED-45A4-8D7B-030C42404121}" destId="{8CB3A78A-60DA-4EBA-89D1-947B893E5D0F}" srcOrd="0" destOrd="0" presId="urn:microsoft.com/office/officeart/2005/8/layout/orgChart1"/>
    <dgm:cxn modelId="{2AE2C1A8-D29F-4420-A6AE-0016047428A1}" type="presParOf" srcId="{8CB3A78A-60DA-4EBA-89D1-947B893E5D0F}" destId="{9D75F9CB-3460-497E-B233-C0C5A41E747D}" srcOrd="0" destOrd="0" presId="urn:microsoft.com/office/officeart/2005/8/layout/orgChart1"/>
    <dgm:cxn modelId="{F79206D5-FBB1-4EA9-AA7F-84212DDDF1C1}" type="presParOf" srcId="{8CB3A78A-60DA-4EBA-89D1-947B893E5D0F}" destId="{ACBBA517-95E0-4495-A9E2-732E9555342D}" srcOrd="1" destOrd="0" presId="urn:microsoft.com/office/officeart/2005/8/layout/orgChart1"/>
    <dgm:cxn modelId="{00FFDCA3-76F6-4114-92BD-2BDA03B4866C}" type="presParOf" srcId="{0F44F5B4-78ED-45A4-8D7B-030C42404121}" destId="{27F88AEA-937F-46AB-9F22-B7F232FA77B6}" srcOrd="1" destOrd="0" presId="urn:microsoft.com/office/officeart/2005/8/layout/orgChart1"/>
    <dgm:cxn modelId="{2F664BB9-4D76-4446-98BB-BA37890B3F2F}" type="presParOf" srcId="{0F44F5B4-78ED-45A4-8D7B-030C42404121}" destId="{B3A766C5-49E4-4FE6-B0C1-703E46224363}" srcOrd="2" destOrd="0" presId="urn:microsoft.com/office/officeart/2005/8/layout/orgChart1"/>
    <dgm:cxn modelId="{CAEDE66D-DAD6-4933-9B4D-0FEB6BBD8CCD}" type="presParOf" srcId="{37BB4511-FB86-4C20-979C-C7A9BA32E3EA}" destId="{06B85585-C56A-4B8F-9F5B-F1B844B0C83E}" srcOrd="2" destOrd="0" presId="urn:microsoft.com/office/officeart/2005/8/layout/orgChart1"/>
    <dgm:cxn modelId="{047B0114-9DF6-425B-B11F-073CD5911A51}" type="presParOf" srcId="{37BB4511-FB86-4C20-979C-C7A9BA32E3EA}" destId="{509562FA-5D46-474C-B4A4-24C098294CBD}" srcOrd="3" destOrd="0" presId="urn:microsoft.com/office/officeart/2005/8/layout/orgChart1"/>
    <dgm:cxn modelId="{07B38DB5-5DCE-4053-BC8B-96487E8D7022}" type="presParOf" srcId="{509562FA-5D46-474C-B4A4-24C098294CBD}" destId="{3F97D8FC-E6F8-4CD5-A126-531A437C7F50}" srcOrd="0" destOrd="0" presId="urn:microsoft.com/office/officeart/2005/8/layout/orgChart1"/>
    <dgm:cxn modelId="{5B9446C2-A3BF-469D-A375-213244DE7F3A}" type="presParOf" srcId="{3F97D8FC-E6F8-4CD5-A126-531A437C7F50}" destId="{EA1E121F-6142-4ECE-B052-4C71288B9AD2}" srcOrd="0" destOrd="0" presId="urn:microsoft.com/office/officeart/2005/8/layout/orgChart1"/>
    <dgm:cxn modelId="{8BE30104-5503-4F71-956D-AD1124D5714B}" type="presParOf" srcId="{3F97D8FC-E6F8-4CD5-A126-531A437C7F50}" destId="{6978E286-5E63-4D24-8851-8F7A6C19E070}" srcOrd="1" destOrd="0" presId="urn:microsoft.com/office/officeart/2005/8/layout/orgChart1"/>
    <dgm:cxn modelId="{B7F93BFC-B1B5-4B43-8BB3-9A13A95DCEBF}" type="presParOf" srcId="{509562FA-5D46-474C-B4A4-24C098294CBD}" destId="{78E9BC0F-238B-45D5-B91A-AF1DE9C11DD1}" srcOrd="1" destOrd="0" presId="urn:microsoft.com/office/officeart/2005/8/layout/orgChart1"/>
    <dgm:cxn modelId="{A6E78A2E-CEF2-4118-86EB-2919A692888F}" type="presParOf" srcId="{509562FA-5D46-474C-B4A4-24C098294CBD}" destId="{AD4BD5C9-38E5-4F06-9CDE-2EB199F55C64}" srcOrd="2" destOrd="0" presId="urn:microsoft.com/office/officeart/2005/8/layout/orgChart1"/>
    <dgm:cxn modelId="{FA2671DE-3DF4-4A59-81EA-199DA1EA68A1}" type="presParOf" srcId="{37BB4511-FB86-4C20-979C-C7A9BA32E3EA}" destId="{01EF3ED1-F0AE-4D44-BF73-8B6448C78730}" srcOrd="4" destOrd="0" presId="urn:microsoft.com/office/officeart/2005/8/layout/orgChart1"/>
    <dgm:cxn modelId="{E98FB555-909D-4FD3-B47E-C3EEF2D65227}" type="presParOf" srcId="{37BB4511-FB86-4C20-979C-C7A9BA32E3EA}" destId="{66BBCD8A-F0EB-414E-B8A6-47A0A1EE2F60}" srcOrd="5" destOrd="0" presId="urn:microsoft.com/office/officeart/2005/8/layout/orgChart1"/>
    <dgm:cxn modelId="{58828DA0-B416-4C10-A1D1-07C66F08D8D9}" type="presParOf" srcId="{66BBCD8A-F0EB-414E-B8A6-47A0A1EE2F60}" destId="{F2963A1C-D04B-46DC-A1B5-FEF5A6EF9B01}" srcOrd="0" destOrd="0" presId="urn:microsoft.com/office/officeart/2005/8/layout/orgChart1"/>
    <dgm:cxn modelId="{0102BA82-5293-47F7-87BA-7D8C631BB501}" type="presParOf" srcId="{F2963A1C-D04B-46DC-A1B5-FEF5A6EF9B01}" destId="{EEDD5A4B-80EF-4A08-9153-32C8027B6EA9}" srcOrd="0" destOrd="0" presId="urn:microsoft.com/office/officeart/2005/8/layout/orgChart1"/>
    <dgm:cxn modelId="{5AF2DAD0-210F-4597-8952-ED742AE75125}" type="presParOf" srcId="{F2963A1C-D04B-46DC-A1B5-FEF5A6EF9B01}" destId="{809D4FA7-D97B-4139-A31B-6F31B6DF8154}" srcOrd="1" destOrd="0" presId="urn:microsoft.com/office/officeart/2005/8/layout/orgChart1"/>
    <dgm:cxn modelId="{538FA473-4A0A-4C1A-B267-FD80A1D6E283}" type="presParOf" srcId="{66BBCD8A-F0EB-414E-B8A6-47A0A1EE2F60}" destId="{B09CFA69-FBB2-463A-99E9-B19B6DDAE5AE}" srcOrd="1" destOrd="0" presId="urn:microsoft.com/office/officeart/2005/8/layout/orgChart1"/>
    <dgm:cxn modelId="{7DAC38B3-B787-4B32-B7F7-C75AB3CB662A}" type="presParOf" srcId="{66BBCD8A-F0EB-414E-B8A6-47A0A1EE2F60}" destId="{3B3FA8AE-9A12-43B2-91A2-5EC897E76A98}" srcOrd="2" destOrd="0" presId="urn:microsoft.com/office/officeart/2005/8/layout/orgChart1"/>
    <dgm:cxn modelId="{DF717657-9BB5-4548-9641-ACCD56B10B41}" type="presParOf" srcId="{37BB4511-FB86-4C20-979C-C7A9BA32E3EA}" destId="{DE284575-AAB5-490D-9C8B-6182851E8F4F}" srcOrd="6" destOrd="0" presId="urn:microsoft.com/office/officeart/2005/8/layout/orgChart1"/>
    <dgm:cxn modelId="{7C615EB9-81FC-470C-975D-A65E15209A02}" type="presParOf" srcId="{37BB4511-FB86-4C20-979C-C7A9BA32E3EA}" destId="{D4B0B782-C01B-4D14-8EE2-56EFC4867EB4}" srcOrd="7" destOrd="0" presId="urn:microsoft.com/office/officeart/2005/8/layout/orgChart1"/>
    <dgm:cxn modelId="{4E997DFF-53F2-4AF4-B88C-233898564DD8}" type="presParOf" srcId="{D4B0B782-C01B-4D14-8EE2-56EFC4867EB4}" destId="{52EC68FA-E2B6-426F-894B-3EFA52EA5609}" srcOrd="0" destOrd="0" presId="urn:microsoft.com/office/officeart/2005/8/layout/orgChart1"/>
    <dgm:cxn modelId="{4C588FF0-1FB1-458D-97B6-A98D879CFB83}" type="presParOf" srcId="{52EC68FA-E2B6-426F-894B-3EFA52EA5609}" destId="{97AC2CC3-9580-4825-8561-FC775B17EF14}" srcOrd="0" destOrd="0" presId="urn:microsoft.com/office/officeart/2005/8/layout/orgChart1"/>
    <dgm:cxn modelId="{1A05C64A-AD4F-45F2-9D30-77C4FC0425B8}" type="presParOf" srcId="{52EC68FA-E2B6-426F-894B-3EFA52EA5609}" destId="{129ACA3E-8B4A-44A1-B2E2-4024D302C358}" srcOrd="1" destOrd="0" presId="urn:microsoft.com/office/officeart/2005/8/layout/orgChart1"/>
    <dgm:cxn modelId="{6A6DE9B5-0D89-4491-91BE-33CA0A961DAB}" type="presParOf" srcId="{D4B0B782-C01B-4D14-8EE2-56EFC4867EB4}" destId="{65247FC4-74DA-430E-81AE-342F9F2A7662}" srcOrd="1" destOrd="0" presId="urn:microsoft.com/office/officeart/2005/8/layout/orgChart1"/>
    <dgm:cxn modelId="{89C717EF-81B5-490B-AE46-85FC0784798E}" type="presParOf" srcId="{D4B0B782-C01B-4D14-8EE2-56EFC4867EB4}" destId="{6FD7E796-9A6E-409A-8EE6-52FB8536B34F}" srcOrd="2" destOrd="0" presId="urn:microsoft.com/office/officeart/2005/8/layout/orgChart1"/>
    <dgm:cxn modelId="{E9B01F62-4B8B-4474-8B40-299DA4C578F4}" type="presParOf" srcId="{B0965D28-D37C-4597-B17D-91C7627EA1AE}" destId="{6A2C778C-887B-43F0-96D0-A192D2CB47D3}" srcOrd="2" destOrd="0" presId="urn:microsoft.com/office/officeart/2005/8/layout/orgChart1"/>
    <dgm:cxn modelId="{F286123F-527E-45DB-B384-23FD84F7A41D}" type="presParOf" srcId="{1704BD2E-4145-4974-913E-72900C9DCCE1}" destId="{7B44E844-B315-4088-9C31-281752D9E63C}" srcOrd="2" destOrd="0" presId="urn:microsoft.com/office/officeart/2005/8/layout/orgChart1"/>
    <dgm:cxn modelId="{ACD55678-B6FC-4299-A72A-BBC2B290A6A4}" type="presParOf" srcId="{1704BD2E-4145-4974-913E-72900C9DCCE1}" destId="{8C42575D-C73B-4669-97F3-578FF56609DD}" srcOrd="3" destOrd="0" presId="urn:microsoft.com/office/officeart/2005/8/layout/orgChart1"/>
    <dgm:cxn modelId="{CF647099-59EB-45AE-A257-43ABE7C0F5FB}" type="presParOf" srcId="{8C42575D-C73B-4669-97F3-578FF56609DD}" destId="{D7A0E97C-A9D2-4574-8C8F-1616C30D3B88}" srcOrd="0" destOrd="0" presId="urn:microsoft.com/office/officeart/2005/8/layout/orgChart1"/>
    <dgm:cxn modelId="{02E246D9-C400-455E-B933-BF0E385F1EA8}" type="presParOf" srcId="{D7A0E97C-A9D2-4574-8C8F-1616C30D3B88}" destId="{1EA45DB3-C2D8-417F-85EB-D25FFCBF94EA}" srcOrd="0" destOrd="0" presId="urn:microsoft.com/office/officeart/2005/8/layout/orgChart1"/>
    <dgm:cxn modelId="{584F0360-0B7F-4242-93CF-3541AC4ED308}" type="presParOf" srcId="{D7A0E97C-A9D2-4574-8C8F-1616C30D3B88}" destId="{2E81F1A6-2343-4B7D-8597-1F42720E8F79}" srcOrd="1" destOrd="0" presId="urn:microsoft.com/office/officeart/2005/8/layout/orgChart1"/>
    <dgm:cxn modelId="{ED34238B-5BB3-4780-B1C7-2DC04B4EB731}" type="presParOf" srcId="{8C42575D-C73B-4669-97F3-578FF56609DD}" destId="{A1CB4C66-0C55-4BF0-8694-166B56833302}" srcOrd="1" destOrd="0" presId="urn:microsoft.com/office/officeart/2005/8/layout/orgChart1"/>
    <dgm:cxn modelId="{D80864B6-247A-43DC-889E-006BA42E8A58}" type="presParOf" srcId="{A1CB4C66-0C55-4BF0-8694-166B56833302}" destId="{C07F9F9D-D8BF-4878-B921-611B89121242}" srcOrd="0" destOrd="0" presId="urn:microsoft.com/office/officeart/2005/8/layout/orgChart1"/>
    <dgm:cxn modelId="{6BB9DA0B-8F7E-4F4E-BD0A-3A484D935B8A}" type="presParOf" srcId="{A1CB4C66-0C55-4BF0-8694-166B56833302}" destId="{E00836B8-E5AE-4DBA-AB0B-0EE45D30E3E5}" srcOrd="1" destOrd="0" presId="urn:microsoft.com/office/officeart/2005/8/layout/orgChart1"/>
    <dgm:cxn modelId="{04C84142-25D5-42DE-BD72-CF7BD9B6DDED}" type="presParOf" srcId="{E00836B8-E5AE-4DBA-AB0B-0EE45D30E3E5}" destId="{3DD069D2-60E1-4B4B-9BAB-73FB7377D118}" srcOrd="0" destOrd="0" presId="urn:microsoft.com/office/officeart/2005/8/layout/orgChart1"/>
    <dgm:cxn modelId="{01CAF131-AEBF-4FBF-8C07-69079E3599BB}" type="presParOf" srcId="{3DD069D2-60E1-4B4B-9BAB-73FB7377D118}" destId="{359D72C8-6952-47ED-B003-875F7F375367}" srcOrd="0" destOrd="0" presId="urn:microsoft.com/office/officeart/2005/8/layout/orgChart1"/>
    <dgm:cxn modelId="{887A38DD-7252-482F-BE6B-8BEDADA14543}" type="presParOf" srcId="{3DD069D2-60E1-4B4B-9BAB-73FB7377D118}" destId="{F4CD270E-FCC3-4E0D-960C-BFB25B6ADDA8}" srcOrd="1" destOrd="0" presId="urn:microsoft.com/office/officeart/2005/8/layout/orgChart1"/>
    <dgm:cxn modelId="{01386484-8673-48CB-8BAE-9EF8B301DE34}" type="presParOf" srcId="{E00836B8-E5AE-4DBA-AB0B-0EE45D30E3E5}" destId="{EE809570-43DB-4710-BE0F-F0E3CACA5D59}" srcOrd="1" destOrd="0" presId="urn:microsoft.com/office/officeart/2005/8/layout/orgChart1"/>
    <dgm:cxn modelId="{BB297630-74C9-42D9-8914-59B3CF6C5584}" type="presParOf" srcId="{E00836B8-E5AE-4DBA-AB0B-0EE45D30E3E5}" destId="{B2345E90-85CB-45E1-A86F-0B3A62353BCC}" srcOrd="2" destOrd="0" presId="urn:microsoft.com/office/officeart/2005/8/layout/orgChart1"/>
    <dgm:cxn modelId="{4690176C-6496-407F-8CBE-771F31E87D16}" type="presParOf" srcId="{A1CB4C66-0C55-4BF0-8694-166B56833302}" destId="{0797BDAF-3DDB-4C81-90E8-8DDDA341ED61}" srcOrd="2" destOrd="0" presId="urn:microsoft.com/office/officeart/2005/8/layout/orgChart1"/>
    <dgm:cxn modelId="{8BC16061-404F-483D-800B-984E984DDCE0}" type="presParOf" srcId="{A1CB4C66-0C55-4BF0-8694-166B56833302}" destId="{05C65C24-5EA8-4A94-B102-D54766DA5BA6}" srcOrd="3" destOrd="0" presId="urn:microsoft.com/office/officeart/2005/8/layout/orgChart1"/>
    <dgm:cxn modelId="{4259824E-513B-41F2-9EFE-2D6E593932C9}" type="presParOf" srcId="{05C65C24-5EA8-4A94-B102-D54766DA5BA6}" destId="{2EC97749-65D8-440A-B8F4-BA1BADB8F58B}" srcOrd="0" destOrd="0" presId="urn:microsoft.com/office/officeart/2005/8/layout/orgChart1"/>
    <dgm:cxn modelId="{76B47127-C1D1-43E8-ABE0-9F5363B084B4}" type="presParOf" srcId="{2EC97749-65D8-440A-B8F4-BA1BADB8F58B}" destId="{25CA3B8E-D155-41AE-A62D-8E3BAD5AF2C4}" srcOrd="0" destOrd="0" presId="urn:microsoft.com/office/officeart/2005/8/layout/orgChart1"/>
    <dgm:cxn modelId="{66CE9791-85D2-48F4-8C13-64D2F333FFBA}" type="presParOf" srcId="{2EC97749-65D8-440A-B8F4-BA1BADB8F58B}" destId="{AC4974F3-2B31-48FB-A07B-D211FD6B8A98}" srcOrd="1" destOrd="0" presId="urn:microsoft.com/office/officeart/2005/8/layout/orgChart1"/>
    <dgm:cxn modelId="{EE13625C-7AF4-4298-AA5A-B751AFE6EC54}" type="presParOf" srcId="{05C65C24-5EA8-4A94-B102-D54766DA5BA6}" destId="{0ED17B3B-7253-4A43-8D56-60A028B87C7A}" srcOrd="1" destOrd="0" presId="urn:microsoft.com/office/officeart/2005/8/layout/orgChart1"/>
    <dgm:cxn modelId="{55108F50-4EF7-4F64-A121-D7B198EC8B3C}" type="presParOf" srcId="{0ED17B3B-7253-4A43-8D56-60A028B87C7A}" destId="{5E866890-16A1-4010-BD75-AA3749EFC3EF}" srcOrd="0" destOrd="0" presId="urn:microsoft.com/office/officeart/2005/8/layout/orgChart1"/>
    <dgm:cxn modelId="{9CB54E97-636F-4F74-A590-C506277B47C9}" type="presParOf" srcId="{0ED17B3B-7253-4A43-8D56-60A028B87C7A}" destId="{EF526FD2-E853-45F8-8A1D-6A9432A94AA3}" srcOrd="1" destOrd="0" presId="urn:microsoft.com/office/officeart/2005/8/layout/orgChart1"/>
    <dgm:cxn modelId="{035E3507-06F5-428D-AC8E-70AB3ACFFD70}" type="presParOf" srcId="{EF526FD2-E853-45F8-8A1D-6A9432A94AA3}" destId="{590C5F5D-6B41-4E20-A4AC-FB8105FD39DA}" srcOrd="0" destOrd="0" presId="urn:microsoft.com/office/officeart/2005/8/layout/orgChart1"/>
    <dgm:cxn modelId="{69BCD6A1-A3F7-4D0D-8171-347DAFDA9E39}" type="presParOf" srcId="{590C5F5D-6B41-4E20-A4AC-FB8105FD39DA}" destId="{DE626694-2EAB-4CD0-B033-5A7E43280F2F}" srcOrd="0" destOrd="0" presId="urn:microsoft.com/office/officeart/2005/8/layout/orgChart1"/>
    <dgm:cxn modelId="{EB2E44CD-5CFD-49A2-8D89-682D7031B562}" type="presParOf" srcId="{590C5F5D-6B41-4E20-A4AC-FB8105FD39DA}" destId="{F6FF2BB6-E329-4416-9594-1D422F71F803}" srcOrd="1" destOrd="0" presId="urn:microsoft.com/office/officeart/2005/8/layout/orgChart1"/>
    <dgm:cxn modelId="{A444E9A6-89E6-4429-93B4-3501FF81EB67}" type="presParOf" srcId="{EF526FD2-E853-45F8-8A1D-6A9432A94AA3}" destId="{8CB7788F-D3BC-42F0-AE6B-D3633E1EB749}" srcOrd="1" destOrd="0" presId="urn:microsoft.com/office/officeart/2005/8/layout/orgChart1"/>
    <dgm:cxn modelId="{5E96A496-7E2A-4A7B-95D0-6F220B177915}" type="presParOf" srcId="{EF526FD2-E853-45F8-8A1D-6A9432A94AA3}" destId="{9AE806BA-17AD-4BF3-BD61-0700D20C3677}" srcOrd="2" destOrd="0" presId="urn:microsoft.com/office/officeart/2005/8/layout/orgChart1"/>
    <dgm:cxn modelId="{D2119D22-CB81-4592-8A30-CF29570C9A6E}" type="presParOf" srcId="{0ED17B3B-7253-4A43-8D56-60A028B87C7A}" destId="{EC3300D4-B51D-4B37-9FA4-1E7B601B7694}" srcOrd="2" destOrd="0" presId="urn:microsoft.com/office/officeart/2005/8/layout/orgChart1"/>
    <dgm:cxn modelId="{81C6EBDC-1BBB-4190-9953-8BCEA1EAAE6E}" type="presParOf" srcId="{0ED17B3B-7253-4A43-8D56-60A028B87C7A}" destId="{D2856100-3C68-436F-96F6-E0FDCCDDE14F}" srcOrd="3" destOrd="0" presId="urn:microsoft.com/office/officeart/2005/8/layout/orgChart1"/>
    <dgm:cxn modelId="{1B503469-C890-41CA-B019-FEA2BDA8A1A0}" type="presParOf" srcId="{D2856100-3C68-436F-96F6-E0FDCCDDE14F}" destId="{BA4AEAC3-D7F3-4BDA-B22E-16DF9E519E1C}" srcOrd="0" destOrd="0" presId="urn:microsoft.com/office/officeart/2005/8/layout/orgChart1"/>
    <dgm:cxn modelId="{037C561F-DEE8-41DF-86F8-304BB1CDBDE8}" type="presParOf" srcId="{BA4AEAC3-D7F3-4BDA-B22E-16DF9E519E1C}" destId="{BAC89C35-0F2A-4227-959A-2E11B7B0BB93}" srcOrd="0" destOrd="0" presId="urn:microsoft.com/office/officeart/2005/8/layout/orgChart1"/>
    <dgm:cxn modelId="{DBFB638E-28F2-43F8-BCCB-0D52F5AF23E4}" type="presParOf" srcId="{BA4AEAC3-D7F3-4BDA-B22E-16DF9E519E1C}" destId="{AB8A9458-13D4-4301-8B3E-D604CE653D66}" srcOrd="1" destOrd="0" presId="urn:microsoft.com/office/officeart/2005/8/layout/orgChart1"/>
    <dgm:cxn modelId="{0FC866A0-FD0A-4CB4-A058-E26C44D2527F}" type="presParOf" srcId="{D2856100-3C68-436F-96F6-E0FDCCDDE14F}" destId="{774CC409-B34C-44FF-9046-990C4F4258DB}" srcOrd="1" destOrd="0" presId="urn:microsoft.com/office/officeart/2005/8/layout/orgChart1"/>
    <dgm:cxn modelId="{A5B2A84F-8A3B-42CC-9A70-9EC3740733AD}" type="presParOf" srcId="{D2856100-3C68-436F-96F6-E0FDCCDDE14F}" destId="{5ECFD1A8-D735-4FF8-80E1-CC0F5818740E}" srcOrd="2" destOrd="0" presId="urn:microsoft.com/office/officeart/2005/8/layout/orgChart1"/>
    <dgm:cxn modelId="{4A9A5E4A-D0BD-4FA8-BB00-8F4074A5194E}" type="presParOf" srcId="{05C65C24-5EA8-4A94-B102-D54766DA5BA6}" destId="{DA29D88F-FF7A-4E49-BD44-DCB51E6F9D9E}" srcOrd="2" destOrd="0" presId="urn:microsoft.com/office/officeart/2005/8/layout/orgChart1"/>
    <dgm:cxn modelId="{EA5D4E68-7B3E-4B3F-8EAC-E7BD457C3EDE}" type="presParOf" srcId="{8C42575D-C73B-4669-97F3-578FF56609DD}" destId="{A68E0458-9300-443F-8DA3-92D3424B386E}" srcOrd="2" destOrd="0" presId="urn:microsoft.com/office/officeart/2005/8/layout/orgChart1"/>
    <dgm:cxn modelId="{AAFF885F-573F-43A7-9CD6-57A84F3D0748}" type="presParOf" srcId="{171396BD-BD62-4BAE-ACFE-BFAE464923C8}" destId="{C23051D4-4F3D-49C6-934F-748A679AFF82}" srcOrd="2" destOrd="0" presId="urn:microsoft.com/office/officeart/2005/8/layout/orgChart1"/>
    <dgm:cxn modelId="{D7B9E94E-A823-4275-BFC7-D4971417FBC5}" type="presParOf" srcId="{3753D795-3F36-46AE-9C24-4AB8108EDDBF}" destId="{67EBC3E0-EDCD-4A55-A54F-70D1C9E1B239}" srcOrd="4" destOrd="0" presId="urn:microsoft.com/office/officeart/2005/8/layout/orgChart1"/>
    <dgm:cxn modelId="{5E6DBC34-A603-4468-889E-589126FE49BA}" type="presParOf" srcId="{3753D795-3F36-46AE-9C24-4AB8108EDDBF}" destId="{54373A54-468A-478F-9A88-728E0707C9A6}" srcOrd="5" destOrd="0" presId="urn:microsoft.com/office/officeart/2005/8/layout/orgChart1"/>
    <dgm:cxn modelId="{CCF0ED9C-20AA-41C3-B713-DBBC08278C16}" type="presParOf" srcId="{54373A54-468A-478F-9A88-728E0707C9A6}" destId="{97562A6A-0B39-4038-85AE-3CBD414FDB72}" srcOrd="0" destOrd="0" presId="urn:microsoft.com/office/officeart/2005/8/layout/orgChart1"/>
    <dgm:cxn modelId="{0D21421F-B6BC-4232-8495-0BC10AEA7F7F}" type="presParOf" srcId="{97562A6A-0B39-4038-85AE-3CBD414FDB72}" destId="{39DE602C-3BAD-4C05-8911-F7884178693D}" srcOrd="0" destOrd="0" presId="urn:microsoft.com/office/officeart/2005/8/layout/orgChart1"/>
    <dgm:cxn modelId="{DAE67868-EC39-4B2C-ADEF-3B8D1490C96D}" type="presParOf" srcId="{97562A6A-0B39-4038-85AE-3CBD414FDB72}" destId="{752CA896-DF34-434B-8AE5-A92C69F80AB4}" srcOrd="1" destOrd="0" presId="urn:microsoft.com/office/officeart/2005/8/layout/orgChart1"/>
    <dgm:cxn modelId="{89F0ECA1-33EB-4D4B-BD0C-A5E9E31F3771}" type="presParOf" srcId="{54373A54-468A-478F-9A88-728E0707C9A6}" destId="{4C6B8F1E-1DB7-40AE-BCE6-558F6332908D}" srcOrd="1" destOrd="0" presId="urn:microsoft.com/office/officeart/2005/8/layout/orgChart1"/>
    <dgm:cxn modelId="{E8A95D77-AF33-4B49-A5A1-B4412BE38C11}" type="presParOf" srcId="{54373A54-468A-478F-9A88-728E0707C9A6}" destId="{4A33C205-C5BE-42A3-AD3E-D16C6C6B8BE2}" srcOrd="2" destOrd="0" presId="urn:microsoft.com/office/officeart/2005/8/layout/orgChart1"/>
    <dgm:cxn modelId="{96BBB0D8-080F-4EC1-AF8F-FB86BF31863E}" type="presParOf" srcId="{66642C44-B052-46B7-B0C8-83D349B57829}" destId="{100118D9-50BD-4369-BE99-72217F8090C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EBC3E0-EDCD-4A55-A54F-70D1C9E1B239}">
      <dsp:nvSpPr>
        <dsp:cNvPr id="0" name=""/>
        <dsp:cNvSpPr/>
      </dsp:nvSpPr>
      <dsp:spPr>
        <a:xfrm>
          <a:off x="2350817" y="603423"/>
          <a:ext cx="1458383" cy="253107"/>
        </a:xfrm>
        <a:custGeom>
          <a:avLst/>
          <a:gdLst/>
          <a:ahLst/>
          <a:cxnLst/>
          <a:rect l="0" t="0" r="0" b="0"/>
          <a:pathLst>
            <a:path>
              <a:moveTo>
                <a:pt x="0" y="0"/>
              </a:moveTo>
              <a:lnTo>
                <a:pt x="0" y="126553"/>
              </a:lnTo>
              <a:lnTo>
                <a:pt x="1458383" y="126553"/>
              </a:lnTo>
              <a:lnTo>
                <a:pt x="1458383" y="2531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3300D4-B51D-4B37-9FA4-1E7B601B7694}">
      <dsp:nvSpPr>
        <dsp:cNvPr id="0" name=""/>
        <dsp:cNvSpPr/>
      </dsp:nvSpPr>
      <dsp:spPr>
        <a:xfrm>
          <a:off x="4324456" y="4026406"/>
          <a:ext cx="126553" cy="554426"/>
        </a:xfrm>
        <a:custGeom>
          <a:avLst/>
          <a:gdLst/>
          <a:ahLst/>
          <a:cxnLst/>
          <a:rect l="0" t="0" r="0" b="0"/>
          <a:pathLst>
            <a:path>
              <a:moveTo>
                <a:pt x="0" y="0"/>
              </a:moveTo>
              <a:lnTo>
                <a:pt x="0" y="554426"/>
              </a:lnTo>
              <a:lnTo>
                <a:pt x="126553" y="554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866890-16A1-4010-BD75-AA3749EFC3EF}">
      <dsp:nvSpPr>
        <dsp:cNvPr id="0" name=""/>
        <dsp:cNvSpPr/>
      </dsp:nvSpPr>
      <dsp:spPr>
        <a:xfrm>
          <a:off x="4197902" y="4026406"/>
          <a:ext cx="126553" cy="554426"/>
        </a:xfrm>
        <a:custGeom>
          <a:avLst/>
          <a:gdLst/>
          <a:ahLst/>
          <a:cxnLst/>
          <a:rect l="0" t="0" r="0" b="0"/>
          <a:pathLst>
            <a:path>
              <a:moveTo>
                <a:pt x="126553" y="0"/>
              </a:moveTo>
              <a:lnTo>
                <a:pt x="126553" y="554426"/>
              </a:lnTo>
              <a:lnTo>
                <a:pt x="0" y="554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97BDAF-3DDB-4C81-90E8-8DDDA341ED61}">
      <dsp:nvSpPr>
        <dsp:cNvPr id="0" name=""/>
        <dsp:cNvSpPr/>
      </dsp:nvSpPr>
      <dsp:spPr>
        <a:xfrm>
          <a:off x="2811835" y="2314915"/>
          <a:ext cx="909983" cy="1410172"/>
        </a:xfrm>
        <a:custGeom>
          <a:avLst/>
          <a:gdLst/>
          <a:ahLst/>
          <a:cxnLst/>
          <a:rect l="0" t="0" r="0" b="0"/>
          <a:pathLst>
            <a:path>
              <a:moveTo>
                <a:pt x="0" y="0"/>
              </a:moveTo>
              <a:lnTo>
                <a:pt x="0" y="1410172"/>
              </a:lnTo>
              <a:lnTo>
                <a:pt x="909983" y="14101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7F9F9D-D8BF-4878-B921-611B89121242}">
      <dsp:nvSpPr>
        <dsp:cNvPr id="0" name=""/>
        <dsp:cNvSpPr/>
      </dsp:nvSpPr>
      <dsp:spPr>
        <a:xfrm>
          <a:off x="2811835" y="2314915"/>
          <a:ext cx="180791" cy="554426"/>
        </a:xfrm>
        <a:custGeom>
          <a:avLst/>
          <a:gdLst/>
          <a:ahLst/>
          <a:cxnLst/>
          <a:rect l="0" t="0" r="0" b="0"/>
          <a:pathLst>
            <a:path>
              <a:moveTo>
                <a:pt x="0" y="0"/>
              </a:moveTo>
              <a:lnTo>
                <a:pt x="0" y="554426"/>
              </a:lnTo>
              <a:lnTo>
                <a:pt x="180791" y="554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44E844-B315-4088-9C31-281752D9E63C}">
      <dsp:nvSpPr>
        <dsp:cNvPr id="0" name=""/>
        <dsp:cNvSpPr/>
      </dsp:nvSpPr>
      <dsp:spPr>
        <a:xfrm>
          <a:off x="2350817" y="1459169"/>
          <a:ext cx="943128" cy="253107"/>
        </a:xfrm>
        <a:custGeom>
          <a:avLst/>
          <a:gdLst/>
          <a:ahLst/>
          <a:cxnLst/>
          <a:rect l="0" t="0" r="0" b="0"/>
          <a:pathLst>
            <a:path>
              <a:moveTo>
                <a:pt x="0" y="0"/>
              </a:moveTo>
              <a:lnTo>
                <a:pt x="0" y="126553"/>
              </a:lnTo>
              <a:lnTo>
                <a:pt x="943128" y="126553"/>
              </a:lnTo>
              <a:lnTo>
                <a:pt x="943128" y="253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284575-AAB5-490D-9C8B-6182851E8F4F}">
      <dsp:nvSpPr>
        <dsp:cNvPr id="0" name=""/>
        <dsp:cNvSpPr/>
      </dsp:nvSpPr>
      <dsp:spPr>
        <a:xfrm>
          <a:off x="1407688" y="2314915"/>
          <a:ext cx="126553" cy="1410172"/>
        </a:xfrm>
        <a:custGeom>
          <a:avLst/>
          <a:gdLst/>
          <a:ahLst/>
          <a:cxnLst/>
          <a:rect l="0" t="0" r="0" b="0"/>
          <a:pathLst>
            <a:path>
              <a:moveTo>
                <a:pt x="0" y="0"/>
              </a:moveTo>
              <a:lnTo>
                <a:pt x="0" y="1410172"/>
              </a:lnTo>
              <a:lnTo>
                <a:pt x="126553" y="14101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EF3ED1-F0AE-4D44-BF73-8B6448C78730}">
      <dsp:nvSpPr>
        <dsp:cNvPr id="0" name=""/>
        <dsp:cNvSpPr/>
      </dsp:nvSpPr>
      <dsp:spPr>
        <a:xfrm>
          <a:off x="1281134" y="2314915"/>
          <a:ext cx="126553" cy="1410172"/>
        </a:xfrm>
        <a:custGeom>
          <a:avLst/>
          <a:gdLst/>
          <a:ahLst/>
          <a:cxnLst/>
          <a:rect l="0" t="0" r="0" b="0"/>
          <a:pathLst>
            <a:path>
              <a:moveTo>
                <a:pt x="126553" y="0"/>
              </a:moveTo>
              <a:lnTo>
                <a:pt x="126553" y="1410172"/>
              </a:lnTo>
              <a:lnTo>
                <a:pt x="0" y="14101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B85585-C56A-4B8F-9F5B-F1B844B0C83E}">
      <dsp:nvSpPr>
        <dsp:cNvPr id="0" name=""/>
        <dsp:cNvSpPr/>
      </dsp:nvSpPr>
      <dsp:spPr>
        <a:xfrm>
          <a:off x="1407688" y="2314915"/>
          <a:ext cx="126553" cy="554426"/>
        </a:xfrm>
        <a:custGeom>
          <a:avLst/>
          <a:gdLst/>
          <a:ahLst/>
          <a:cxnLst/>
          <a:rect l="0" t="0" r="0" b="0"/>
          <a:pathLst>
            <a:path>
              <a:moveTo>
                <a:pt x="0" y="0"/>
              </a:moveTo>
              <a:lnTo>
                <a:pt x="0" y="554426"/>
              </a:lnTo>
              <a:lnTo>
                <a:pt x="126553" y="554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2E507-CDC0-4969-955B-2249BF0173F1}">
      <dsp:nvSpPr>
        <dsp:cNvPr id="0" name=""/>
        <dsp:cNvSpPr/>
      </dsp:nvSpPr>
      <dsp:spPr>
        <a:xfrm>
          <a:off x="1281134" y="2314915"/>
          <a:ext cx="126553" cy="554426"/>
        </a:xfrm>
        <a:custGeom>
          <a:avLst/>
          <a:gdLst/>
          <a:ahLst/>
          <a:cxnLst/>
          <a:rect l="0" t="0" r="0" b="0"/>
          <a:pathLst>
            <a:path>
              <a:moveTo>
                <a:pt x="126553" y="0"/>
              </a:moveTo>
              <a:lnTo>
                <a:pt x="126553" y="554426"/>
              </a:lnTo>
              <a:lnTo>
                <a:pt x="0" y="554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32C3E6-9C9B-49D0-AC9D-C926BDE0C7DD}">
      <dsp:nvSpPr>
        <dsp:cNvPr id="0" name=""/>
        <dsp:cNvSpPr/>
      </dsp:nvSpPr>
      <dsp:spPr>
        <a:xfrm>
          <a:off x="1407688" y="1459169"/>
          <a:ext cx="943128" cy="253107"/>
        </a:xfrm>
        <a:custGeom>
          <a:avLst/>
          <a:gdLst/>
          <a:ahLst/>
          <a:cxnLst/>
          <a:rect l="0" t="0" r="0" b="0"/>
          <a:pathLst>
            <a:path>
              <a:moveTo>
                <a:pt x="943128" y="0"/>
              </a:moveTo>
              <a:lnTo>
                <a:pt x="943128" y="126553"/>
              </a:lnTo>
              <a:lnTo>
                <a:pt x="0" y="126553"/>
              </a:lnTo>
              <a:lnTo>
                <a:pt x="0" y="253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A1044-F45A-4D1E-8E81-19FD02EB00DD}">
      <dsp:nvSpPr>
        <dsp:cNvPr id="0" name=""/>
        <dsp:cNvSpPr/>
      </dsp:nvSpPr>
      <dsp:spPr>
        <a:xfrm>
          <a:off x="2305097" y="603423"/>
          <a:ext cx="91440" cy="253107"/>
        </a:xfrm>
        <a:custGeom>
          <a:avLst/>
          <a:gdLst/>
          <a:ahLst/>
          <a:cxnLst/>
          <a:rect l="0" t="0" r="0" b="0"/>
          <a:pathLst>
            <a:path>
              <a:moveTo>
                <a:pt x="45720" y="0"/>
              </a:moveTo>
              <a:lnTo>
                <a:pt x="45720" y="2531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5591ED-04CF-4157-8DEA-7FFEB6648188}">
      <dsp:nvSpPr>
        <dsp:cNvPr id="0" name=""/>
        <dsp:cNvSpPr/>
      </dsp:nvSpPr>
      <dsp:spPr>
        <a:xfrm>
          <a:off x="892433" y="603423"/>
          <a:ext cx="1458383" cy="253107"/>
        </a:xfrm>
        <a:custGeom>
          <a:avLst/>
          <a:gdLst/>
          <a:ahLst/>
          <a:cxnLst/>
          <a:rect l="0" t="0" r="0" b="0"/>
          <a:pathLst>
            <a:path>
              <a:moveTo>
                <a:pt x="1458383" y="0"/>
              </a:moveTo>
              <a:lnTo>
                <a:pt x="1458383" y="126553"/>
              </a:lnTo>
              <a:lnTo>
                <a:pt x="0" y="126553"/>
              </a:lnTo>
              <a:lnTo>
                <a:pt x="0" y="2531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1BB77-7F46-406E-ACA1-E21F4EF891D6}">
      <dsp:nvSpPr>
        <dsp:cNvPr id="0" name=""/>
        <dsp:cNvSpPr/>
      </dsp:nvSpPr>
      <dsp:spPr>
        <a:xfrm>
          <a:off x="1748179" y="785"/>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Executive Committee</a:t>
          </a:r>
        </a:p>
        <a:p>
          <a:pPr marR="0" lvl="0" algn="ctr" defTabSz="444500" rtl="0">
            <a:lnSpc>
              <a:spcPct val="90000"/>
            </a:lnSpc>
            <a:spcBef>
              <a:spcPct val="0"/>
            </a:spcBef>
            <a:spcAft>
              <a:spcPct val="35000"/>
            </a:spcAft>
          </a:pPr>
          <a:r>
            <a:rPr lang="en-US" sz="1000" b="0" i="0" u="none" strike="noStrike" kern="1200" baseline="0" smtClean="0">
              <a:latin typeface="Calibri"/>
            </a:rPr>
            <a:t>Chaired by the Chief Executive Officer</a:t>
          </a:r>
          <a:endParaRPr lang="en-US" sz="1000" kern="1200" smtClean="0"/>
        </a:p>
      </dsp:txBody>
      <dsp:txXfrm>
        <a:off x="1748179" y="785"/>
        <a:ext cx="1205275" cy="602637"/>
      </dsp:txXfrm>
    </dsp:sp>
    <dsp:sp modelId="{9A199D88-5B82-4EA8-AC14-83D0573C968D}">
      <dsp:nvSpPr>
        <dsp:cNvPr id="0" name=""/>
        <dsp:cNvSpPr/>
      </dsp:nvSpPr>
      <dsp:spPr>
        <a:xfrm>
          <a:off x="289795" y="856531"/>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Audit Committee</a:t>
          </a:r>
        </a:p>
        <a:p>
          <a:pPr marR="0" lvl="0" algn="ctr" defTabSz="444500" rtl="0">
            <a:lnSpc>
              <a:spcPct val="90000"/>
            </a:lnSpc>
            <a:spcBef>
              <a:spcPct val="0"/>
            </a:spcBef>
            <a:spcAft>
              <a:spcPct val="35000"/>
            </a:spcAft>
          </a:pPr>
          <a:r>
            <a:rPr lang="en-US" sz="1000" b="0" i="0" u="none" strike="noStrike" kern="1200" baseline="0" smtClean="0">
              <a:latin typeface="Calibri"/>
            </a:rPr>
            <a:t>Chaired by Head of Audit</a:t>
          </a:r>
          <a:endParaRPr lang="en-US" sz="1000" kern="1200" smtClean="0"/>
        </a:p>
      </dsp:txBody>
      <dsp:txXfrm>
        <a:off x="289795" y="856531"/>
        <a:ext cx="1205275" cy="602637"/>
      </dsp:txXfrm>
    </dsp:sp>
    <dsp:sp modelId="{613CA655-825E-47CB-9141-13AC7B87C371}">
      <dsp:nvSpPr>
        <dsp:cNvPr id="0" name=""/>
        <dsp:cNvSpPr/>
      </dsp:nvSpPr>
      <dsp:spPr>
        <a:xfrm>
          <a:off x="1748179" y="856531"/>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Security Committee</a:t>
          </a:r>
        </a:p>
        <a:p>
          <a:pPr marR="0" lvl="0" algn="ctr" defTabSz="444500" rtl="0">
            <a:lnSpc>
              <a:spcPct val="90000"/>
            </a:lnSpc>
            <a:spcBef>
              <a:spcPct val="0"/>
            </a:spcBef>
            <a:spcAft>
              <a:spcPct val="35000"/>
            </a:spcAft>
          </a:pPr>
          <a:r>
            <a:rPr lang="en-US" sz="1000" b="0" i="0" u="none" strike="noStrike" kern="1200" baseline="0" smtClean="0">
              <a:latin typeface="Calibri"/>
            </a:rPr>
            <a:t>Chaired by Chief Security Officer CSO</a:t>
          </a:r>
          <a:endParaRPr lang="en-US" sz="1000" kern="1200" smtClean="0"/>
        </a:p>
      </dsp:txBody>
      <dsp:txXfrm>
        <a:off x="1748179" y="856531"/>
        <a:ext cx="1205275" cy="602637"/>
      </dsp:txXfrm>
    </dsp:sp>
    <dsp:sp modelId="{7041714E-B355-4773-AD66-85B9C06BE410}">
      <dsp:nvSpPr>
        <dsp:cNvPr id="0" name=""/>
        <dsp:cNvSpPr/>
      </dsp:nvSpPr>
      <dsp:spPr>
        <a:xfrm>
          <a:off x="805050" y="1712277"/>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Information Security Manager</a:t>
          </a:r>
          <a:endParaRPr lang="en-US" sz="1000" kern="1200" smtClean="0"/>
        </a:p>
      </dsp:txBody>
      <dsp:txXfrm>
        <a:off x="805050" y="1712277"/>
        <a:ext cx="1205275" cy="602637"/>
      </dsp:txXfrm>
    </dsp:sp>
    <dsp:sp modelId="{9D75F9CB-3460-497E-B233-C0C5A41E747D}">
      <dsp:nvSpPr>
        <dsp:cNvPr id="0" name=""/>
        <dsp:cNvSpPr/>
      </dsp:nvSpPr>
      <dsp:spPr>
        <a:xfrm>
          <a:off x="75858" y="2568022"/>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Security Administration</a:t>
          </a:r>
          <a:endParaRPr lang="en-US" sz="1000" kern="1200" smtClean="0"/>
        </a:p>
      </dsp:txBody>
      <dsp:txXfrm>
        <a:off x="75858" y="2568022"/>
        <a:ext cx="1205275" cy="602637"/>
      </dsp:txXfrm>
    </dsp:sp>
    <dsp:sp modelId="{EA1E121F-6142-4ECE-B052-4C71288B9AD2}">
      <dsp:nvSpPr>
        <dsp:cNvPr id="0" name=""/>
        <dsp:cNvSpPr/>
      </dsp:nvSpPr>
      <dsp:spPr>
        <a:xfrm>
          <a:off x="1534242" y="2568022"/>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Policy &amp; Compliance</a:t>
          </a:r>
          <a:endParaRPr lang="en-US" sz="1000" kern="1200" smtClean="0"/>
        </a:p>
      </dsp:txBody>
      <dsp:txXfrm>
        <a:off x="1534242" y="2568022"/>
        <a:ext cx="1205275" cy="602637"/>
      </dsp:txXfrm>
    </dsp:sp>
    <dsp:sp modelId="{EEDD5A4B-80EF-4A08-9153-32C8027B6EA9}">
      <dsp:nvSpPr>
        <dsp:cNvPr id="0" name=""/>
        <dsp:cNvSpPr/>
      </dsp:nvSpPr>
      <dsp:spPr>
        <a:xfrm>
          <a:off x="75858" y="3423768"/>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Risk &amp; Contingency Management</a:t>
          </a:r>
          <a:endParaRPr lang="en-US" sz="1000" kern="1200" smtClean="0"/>
        </a:p>
      </dsp:txBody>
      <dsp:txXfrm>
        <a:off x="75858" y="3423768"/>
        <a:ext cx="1205275" cy="602637"/>
      </dsp:txXfrm>
    </dsp:sp>
    <dsp:sp modelId="{97AC2CC3-9580-4825-8561-FC775B17EF14}">
      <dsp:nvSpPr>
        <dsp:cNvPr id="0" name=""/>
        <dsp:cNvSpPr/>
      </dsp:nvSpPr>
      <dsp:spPr>
        <a:xfrm>
          <a:off x="1534242" y="3423768"/>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Security Operations</a:t>
          </a:r>
          <a:endParaRPr lang="en-US" sz="1000" kern="1200" smtClean="0"/>
        </a:p>
      </dsp:txBody>
      <dsp:txXfrm>
        <a:off x="1534242" y="3423768"/>
        <a:ext cx="1205275" cy="602637"/>
      </dsp:txXfrm>
    </dsp:sp>
    <dsp:sp modelId="{1EA45DB3-C2D8-417F-85EB-D25FFCBF94EA}">
      <dsp:nvSpPr>
        <dsp:cNvPr id="0" name=""/>
        <dsp:cNvSpPr/>
      </dsp:nvSpPr>
      <dsp:spPr>
        <a:xfrm>
          <a:off x="2691307" y="1712277"/>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Local Security Committees</a:t>
          </a:r>
        </a:p>
        <a:p>
          <a:pPr marR="0" lvl="0" algn="ctr" defTabSz="444500" rtl="0">
            <a:lnSpc>
              <a:spcPct val="90000"/>
            </a:lnSpc>
            <a:spcBef>
              <a:spcPct val="0"/>
            </a:spcBef>
            <a:spcAft>
              <a:spcPct val="35000"/>
            </a:spcAft>
          </a:pPr>
          <a:r>
            <a:rPr lang="en-US" sz="1000" b="0" i="0" u="none" strike="noStrike" kern="1200" baseline="0" smtClean="0">
              <a:latin typeface="Calibri"/>
            </a:rPr>
            <a:t>One per location</a:t>
          </a:r>
          <a:endParaRPr lang="en-US" sz="1000" kern="1200" smtClean="0"/>
        </a:p>
      </dsp:txBody>
      <dsp:txXfrm>
        <a:off x="2691307" y="1712277"/>
        <a:ext cx="1205275" cy="602637"/>
      </dsp:txXfrm>
    </dsp:sp>
    <dsp:sp modelId="{359D72C8-6952-47ED-B003-875F7F375367}">
      <dsp:nvSpPr>
        <dsp:cNvPr id="0" name=""/>
        <dsp:cNvSpPr/>
      </dsp:nvSpPr>
      <dsp:spPr>
        <a:xfrm>
          <a:off x="2992626" y="2568022"/>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Information Asset Owners (IAOs)</a:t>
          </a:r>
          <a:endParaRPr lang="en-US" sz="1000" kern="1200" smtClean="0"/>
        </a:p>
      </dsp:txBody>
      <dsp:txXfrm>
        <a:off x="2992626" y="2568022"/>
        <a:ext cx="1205275" cy="602637"/>
      </dsp:txXfrm>
    </dsp:sp>
    <dsp:sp modelId="{25CA3B8E-D155-41AE-A62D-8E3BAD5AF2C4}">
      <dsp:nvSpPr>
        <dsp:cNvPr id="0" name=""/>
        <dsp:cNvSpPr/>
      </dsp:nvSpPr>
      <dsp:spPr>
        <a:xfrm>
          <a:off x="3721818" y="3423768"/>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Site Security Managers</a:t>
          </a:r>
          <a:endParaRPr lang="en-US" sz="1000" kern="1200" smtClean="0"/>
        </a:p>
      </dsp:txBody>
      <dsp:txXfrm>
        <a:off x="3721818" y="3423768"/>
        <a:ext cx="1205275" cy="602637"/>
      </dsp:txXfrm>
    </dsp:sp>
    <dsp:sp modelId="{DE626694-2EAB-4CD0-B033-5A7E43280F2F}">
      <dsp:nvSpPr>
        <dsp:cNvPr id="0" name=""/>
        <dsp:cNvSpPr/>
      </dsp:nvSpPr>
      <dsp:spPr>
        <a:xfrm>
          <a:off x="2992626" y="4279514"/>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Security Guards</a:t>
          </a:r>
          <a:endParaRPr lang="en-US" sz="1000" kern="1200" smtClean="0"/>
        </a:p>
      </dsp:txBody>
      <dsp:txXfrm>
        <a:off x="2992626" y="4279514"/>
        <a:ext cx="1205275" cy="602637"/>
      </dsp:txXfrm>
    </dsp:sp>
    <dsp:sp modelId="{BAC89C35-0F2A-4227-959A-2E11B7B0BB93}">
      <dsp:nvSpPr>
        <dsp:cNvPr id="0" name=""/>
        <dsp:cNvSpPr/>
      </dsp:nvSpPr>
      <dsp:spPr>
        <a:xfrm>
          <a:off x="4451010" y="4279514"/>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Facilities Management</a:t>
          </a:r>
          <a:endParaRPr lang="en-US" sz="1000" kern="1200" smtClean="0"/>
        </a:p>
      </dsp:txBody>
      <dsp:txXfrm>
        <a:off x="4451010" y="4279514"/>
        <a:ext cx="1205275" cy="602637"/>
      </dsp:txXfrm>
    </dsp:sp>
    <dsp:sp modelId="{39DE602C-3BAD-4C05-8911-F7884178693D}">
      <dsp:nvSpPr>
        <dsp:cNvPr id="0" name=""/>
        <dsp:cNvSpPr/>
      </dsp:nvSpPr>
      <dsp:spPr>
        <a:xfrm>
          <a:off x="3206562" y="856531"/>
          <a:ext cx="1205275" cy="602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1" i="0" u="none" strike="noStrike" kern="1200" baseline="0" smtClean="0">
              <a:latin typeface="Calibri"/>
            </a:rPr>
            <a:t>Risk Committee</a:t>
          </a:r>
        </a:p>
        <a:p>
          <a:pPr marR="0" lvl="0" algn="ctr" defTabSz="444500" rtl="0">
            <a:lnSpc>
              <a:spcPct val="90000"/>
            </a:lnSpc>
            <a:spcBef>
              <a:spcPct val="0"/>
            </a:spcBef>
            <a:spcAft>
              <a:spcPct val="35000"/>
            </a:spcAft>
          </a:pPr>
          <a:r>
            <a:rPr lang="en-US" sz="1000" b="0" i="0" u="none" strike="noStrike" kern="1200" baseline="0" smtClean="0">
              <a:latin typeface="Calibri"/>
            </a:rPr>
            <a:t>Chaired by Risk Manager </a:t>
          </a:r>
          <a:endParaRPr lang="en-US" sz="1000" kern="1200" smtClean="0"/>
        </a:p>
      </dsp:txBody>
      <dsp:txXfrm>
        <a:off x="3206562" y="856531"/>
        <a:ext cx="1205275" cy="6026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10</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ISMS Policy</vt:lpstr>
    </vt:vector>
  </TitlesOfParts>
  <Company>INTERNATIONAL SOCIETY FOR KRISHNA CONSCIOUSNESS, BANGALORE</Company>
  <LinksUpToDate>false</LinksUpToDate>
  <CharactersWithSpaces>13357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ISMS Policy</dc:title>
  <dc:subject>POLICY / IT-001</dc:subject>
  <dc:creator>jnvd</dc:creator>
  <cp:lastModifiedBy>Hari Thapliyal</cp:lastModifiedBy>
  <cp:revision>18</cp:revision>
  <cp:lastPrinted>2012-11-22T10:43:00Z</cp:lastPrinted>
  <dcterms:created xsi:type="dcterms:W3CDTF">2013-01-01T04:07:00Z</dcterms:created>
  <dcterms:modified xsi:type="dcterms:W3CDTF">2015-01-10T07:46:00Z</dcterms:modified>
</cp:coreProperties>
</file>